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B152D" w14:textId="77777777" w:rsidR="00AF4A5B" w:rsidRPr="0036184B" w:rsidRDefault="00C87C28">
      <w:pPr>
        <w:rPr>
          <w:rFonts w:ascii="Times New Roman" w:eastAsia="Times New Roman" w:hAnsi="Times New Roman" w:cs="Times New Roman"/>
        </w:rPr>
      </w:pPr>
      <w:bookmarkStart w:id="0" w:name="_GoBack"/>
      <w:bookmarkEnd w:id="0"/>
      <w:r w:rsidRPr="0036184B">
        <w:rPr>
          <w:rFonts w:ascii="Times New Roman" w:hAnsi="Times New Roman" w:cs="Times New Roman"/>
        </w:rPr>
        <w:t xml:space="preserve">Dear </w:t>
      </w:r>
      <w:r w:rsidR="0036184B" w:rsidRPr="0036184B">
        <w:rPr>
          <w:rFonts w:ascii="Times New Roman" w:hAnsi="Times New Roman" w:cs="Times New Roman"/>
        </w:rPr>
        <w:t xml:space="preserve">Dr. </w:t>
      </w:r>
      <w:r w:rsidR="0036184B" w:rsidRPr="0036184B">
        <w:rPr>
          <w:rFonts w:ascii="Times New Roman" w:eastAsia="Times New Roman" w:hAnsi="Times New Roman" w:cs="Times New Roman"/>
          <w:color w:val="000000"/>
          <w:shd w:val="clear" w:color="auto" w:fill="FFFFFF"/>
        </w:rPr>
        <w:t>Bennet</w:t>
      </w:r>
      <w:r w:rsidR="00EA76F2" w:rsidRPr="0036184B">
        <w:rPr>
          <w:rFonts w:ascii="Times New Roman" w:hAnsi="Times New Roman" w:cs="Times New Roman"/>
        </w:rPr>
        <w:t xml:space="preserve">, </w:t>
      </w:r>
    </w:p>
    <w:p w14:paraId="799852CF" w14:textId="77777777" w:rsidR="00C87C28" w:rsidRPr="00FC607B" w:rsidRDefault="00C87C28">
      <w:pPr>
        <w:rPr>
          <w:rFonts w:ascii="Times New Roman" w:hAnsi="Times New Roman" w:cs="Times New Roman"/>
        </w:rPr>
      </w:pPr>
    </w:p>
    <w:p w14:paraId="63ADCBF4" w14:textId="77777777" w:rsidR="00EA76F2" w:rsidRDefault="00EA76F2">
      <w:pPr>
        <w:rPr>
          <w:rFonts w:ascii="Times New Roman" w:hAnsi="Times New Roman" w:cs="Times New Roman"/>
        </w:rPr>
      </w:pPr>
      <w:r>
        <w:rPr>
          <w:rFonts w:ascii="Times New Roman" w:hAnsi="Times New Roman" w:cs="Times New Roman"/>
        </w:rPr>
        <w:t xml:space="preserve">I am writing in response </w:t>
      </w:r>
      <w:r w:rsidR="00F04B98">
        <w:rPr>
          <w:rFonts w:ascii="Times New Roman" w:hAnsi="Times New Roman" w:cs="Times New Roman"/>
        </w:rPr>
        <w:t xml:space="preserve">to </w:t>
      </w:r>
      <w:r>
        <w:rPr>
          <w:rFonts w:ascii="Times New Roman" w:hAnsi="Times New Roman" w:cs="Times New Roman"/>
        </w:rPr>
        <w:t xml:space="preserve">the recent decision </w:t>
      </w:r>
      <w:r w:rsidR="00585FE3">
        <w:rPr>
          <w:rFonts w:ascii="Times New Roman" w:hAnsi="Times New Roman" w:cs="Times New Roman"/>
        </w:rPr>
        <w:t xml:space="preserve">to reject </w:t>
      </w:r>
      <w:r>
        <w:rPr>
          <w:rFonts w:ascii="Times New Roman" w:hAnsi="Times New Roman" w:cs="Times New Roman"/>
        </w:rPr>
        <w:t>our manuscript entitled</w:t>
      </w:r>
      <w:r w:rsidR="00C87C28" w:rsidRPr="009A10CB">
        <w:rPr>
          <w:rFonts w:ascii="Times New Roman" w:hAnsi="Times New Roman" w:cs="Times New Roman"/>
        </w:rPr>
        <w:t>:</w:t>
      </w:r>
      <w:r w:rsidR="009A10CB" w:rsidRPr="009A10CB">
        <w:rPr>
          <w:rFonts w:ascii="Times New Roman" w:eastAsiaTheme="minorEastAsia" w:hAnsi="Times New Roman" w:cs="Times New Roman"/>
        </w:rPr>
        <w:t xml:space="preserve"> "</w:t>
      </w:r>
      <w:r w:rsidR="009A10CB" w:rsidRPr="009A10CB">
        <w:rPr>
          <w:rFonts w:ascii="Times New Roman" w:hAnsi="Times New Roman" w:cs="Times New Roman"/>
        </w:rPr>
        <w:t>The large-conductance voltage- and Ca</w:t>
      </w:r>
      <w:r w:rsidR="009A10CB" w:rsidRPr="009A10CB">
        <w:rPr>
          <w:rFonts w:ascii="Times New Roman" w:hAnsi="Times New Roman" w:cs="Times New Roman"/>
          <w:vertAlign w:val="superscript"/>
        </w:rPr>
        <w:t>2+</w:t>
      </w:r>
      <w:r w:rsidR="009A10CB" w:rsidRPr="009A10CB">
        <w:rPr>
          <w:rFonts w:ascii="Times New Roman" w:hAnsi="Times New Roman" w:cs="Times New Roman"/>
        </w:rPr>
        <w:t>-activated K</w:t>
      </w:r>
      <w:r w:rsidR="009A10CB" w:rsidRPr="009A10CB">
        <w:rPr>
          <w:rFonts w:ascii="Times New Roman" w:hAnsi="Times New Roman" w:cs="Times New Roman"/>
          <w:vertAlign w:val="superscript"/>
        </w:rPr>
        <w:t>+</w:t>
      </w:r>
      <w:r w:rsidR="009A10CB" w:rsidRPr="009A10CB">
        <w:rPr>
          <w:rFonts w:ascii="Times New Roman" w:hAnsi="Times New Roman" w:cs="Times New Roman"/>
        </w:rPr>
        <w:t xml:space="preserve"> channel and its </w:t>
      </w:r>
      <w:r w:rsidR="009A10CB" w:rsidRPr="009A10CB">
        <w:rPr>
          <w:rFonts w:ascii="Symbol" w:hAnsi="Symbol" w:cs="Times New Roman"/>
        </w:rPr>
        <w:t></w:t>
      </w:r>
      <w:r w:rsidR="009A10CB" w:rsidRPr="009A10CB">
        <w:rPr>
          <w:rFonts w:ascii="Times New Roman" w:hAnsi="Times New Roman" w:cs="Times New Roman"/>
        </w:rPr>
        <w:t>1 subunit modulate mouse uterine artery function during pregnancy</w:t>
      </w:r>
      <w:r>
        <w:rPr>
          <w:rFonts w:ascii="Times New Roman" w:hAnsi="Times New Roman" w:cs="Times New Roman"/>
        </w:rPr>
        <w:t>"</w:t>
      </w:r>
      <w:r w:rsidR="00C87C28" w:rsidRPr="00FC607B">
        <w:rPr>
          <w:rFonts w:ascii="Times New Roman" w:hAnsi="Times New Roman" w:cs="Times New Roman"/>
        </w:rPr>
        <w:t xml:space="preserve">. </w:t>
      </w:r>
      <w:r>
        <w:rPr>
          <w:rFonts w:ascii="Times New Roman" w:hAnsi="Times New Roman" w:cs="Times New Roman"/>
        </w:rPr>
        <w:t xml:space="preserve"> </w:t>
      </w:r>
      <w:r w:rsidR="00585FE3">
        <w:rPr>
          <w:rFonts w:ascii="Times New Roman" w:hAnsi="Times New Roman" w:cs="Times New Roman"/>
        </w:rPr>
        <w:t>We</w:t>
      </w:r>
      <w:r w:rsidR="00DA52B9">
        <w:rPr>
          <w:rFonts w:ascii="Times New Roman" w:hAnsi="Times New Roman" w:cs="Times New Roman"/>
        </w:rPr>
        <w:t xml:space="preserve"> would like to </w:t>
      </w:r>
      <w:r w:rsidR="00585FE3">
        <w:rPr>
          <w:rFonts w:ascii="Times New Roman" w:hAnsi="Times New Roman" w:cs="Times New Roman"/>
        </w:rPr>
        <w:t>ap</w:t>
      </w:r>
      <w:r w:rsidR="00DA52B9">
        <w:rPr>
          <w:rFonts w:ascii="Times New Roman" w:hAnsi="Times New Roman" w:cs="Times New Roman"/>
        </w:rPr>
        <w:t xml:space="preserve">peal the decision for </w:t>
      </w:r>
      <w:r w:rsidR="005A2225">
        <w:rPr>
          <w:rFonts w:ascii="Times New Roman" w:hAnsi="Times New Roman" w:cs="Times New Roman"/>
        </w:rPr>
        <w:t>two main</w:t>
      </w:r>
      <w:r w:rsidR="00F609A8">
        <w:rPr>
          <w:rFonts w:ascii="Times New Roman" w:hAnsi="Times New Roman" w:cs="Times New Roman"/>
        </w:rPr>
        <w:t xml:space="preserve"> reasons.</w:t>
      </w:r>
      <w:r w:rsidR="005A2225">
        <w:rPr>
          <w:rFonts w:ascii="Times New Roman" w:hAnsi="Times New Roman" w:cs="Times New Roman"/>
        </w:rPr>
        <w:t xml:space="preserve"> First, Reviewer #2 </w:t>
      </w:r>
      <w:r w:rsidR="00985F83">
        <w:rPr>
          <w:rFonts w:ascii="Times New Roman" w:hAnsi="Times New Roman" w:cs="Times New Roman"/>
        </w:rPr>
        <w:t xml:space="preserve">recommended </w:t>
      </w:r>
      <w:r w:rsidR="005A2225">
        <w:rPr>
          <w:rFonts w:ascii="Times New Roman" w:hAnsi="Times New Roman" w:cs="Times New Roman"/>
        </w:rPr>
        <w:t>accept</w:t>
      </w:r>
      <w:r w:rsidR="00985F83">
        <w:rPr>
          <w:rFonts w:ascii="Times New Roman" w:hAnsi="Times New Roman" w:cs="Times New Roman"/>
        </w:rPr>
        <w:t>ance of</w:t>
      </w:r>
      <w:r w:rsidR="005A2225">
        <w:rPr>
          <w:rFonts w:ascii="Times New Roman" w:hAnsi="Times New Roman" w:cs="Times New Roman"/>
        </w:rPr>
        <w:t xml:space="preserve"> </w:t>
      </w:r>
      <w:r w:rsidR="00616FC5">
        <w:rPr>
          <w:rFonts w:ascii="Times New Roman" w:hAnsi="Times New Roman" w:cs="Times New Roman"/>
        </w:rPr>
        <w:t xml:space="preserve">our revised version of </w:t>
      </w:r>
      <w:r w:rsidR="005A2225">
        <w:rPr>
          <w:rFonts w:ascii="Times New Roman" w:hAnsi="Times New Roman" w:cs="Times New Roman"/>
        </w:rPr>
        <w:t>the manuscript</w:t>
      </w:r>
      <w:r w:rsidR="00585FE3">
        <w:rPr>
          <w:rFonts w:ascii="Times New Roman" w:hAnsi="Times New Roman" w:cs="Times New Roman"/>
        </w:rPr>
        <w:t>,</w:t>
      </w:r>
      <w:r w:rsidR="005A2225">
        <w:rPr>
          <w:rFonts w:ascii="Times New Roman" w:hAnsi="Times New Roman" w:cs="Times New Roman"/>
        </w:rPr>
        <w:t xml:space="preserve"> and we </w:t>
      </w:r>
      <w:r w:rsidR="00585FE3">
        <w:rPr>
          <w:rFonts w:ascii="Times New Roman" w:hAnsi="Times New Roman" w:cs="Times New Roman"/>
        </w:rPr>
        <w:t>are</w:t>
      </w:r>
      <w:r w:rsidR="005A2225">
        <w:rPr>
          <w:rFonts w:ascii="Times New Roman" w:hAnsi="Times New Roman" w:cs="Times New Roman"/>
        </w:rPr>
        <w:t xml:space="preserve"> willing to address his/her new comment. Second, </w:t>
      </w:r>
      <w:r w:rsidR="00985F83">
        <w:rPr>
          <w:rFonts w:ascii="Times New Roman" w:hAnsi="Times New Roman" w:cs="Times New Roman"/>
        </w:rPr>
        <w:t xml:space="preserve">although </w:t>
      </w:r>
      <w:r w:rsidR="005A2225">
        <w:rPr>
          <w:rFonts w:ascii="Times New Roman" w:hAnsi="Times New Roman" w:cs="Times New Roman"/>
        </w:rPr>
        <w:t>w</w:t>
      </w:r>
      <w:r w:rsidR="005A2225" w:rsidRPr="00FC607B">
        <w:rPr>
          <w:rFonts w:ascii="Times New Roman" w:hAnsi="Times New Roman" w:cs="Times New Roman"/>
        </w:rPr>
        <w:t>e believe that we comprehensive</w:t>
      </w:r>
      <w:r w:rsidR="00585FE3">
        <w:rPr>
          <w:rFonts w:ascii="Times New Roman" w:hAnsi="Times New Roman" w:cs="Times New Roman"/>
        </w:rPr>
        <w:t>ly</w:t>
      </w:r>
      <w:r w:rsidR="005A2225" w:rsidRPr="00FC607B">
        <w:rPr>
          <w:rFonts w:ascii="Times New Roman" w:hAnsi="Times New Roman" w:cs="Times New Roman"/>
        </w:rPr>
        <w:t xml:space="preserve"> </w:t>
      </w:r>
      <w:r w:rsidR="00585FE3">
        <w:rPr>
          <w:rFonts w:ascii="Times New Roman" w:hAnsi="Times New Roman" w:cs="Times New Roman"/>
        </w:rPr>
        <w:t>addressed</w:t>
      </w:r>
      <w:r w:rsidR="005A2225" w:rsidRPr="00FC607B">
        <w:rPr>
          <w:rFonts w:ascii="Times New Roman" w:hAnsi="Times New Roman" w:cs="Times New Roman"/>
        </w:rPr>
        <w:t xml:space="preserve"> </w:t>
      </w:r>
      <w:r w:rsidR="00585FE3">
        <w:rPr>
          <w:rFonts w:ascii="Times New Roman" w:hAnsi="Times New Roman" w:cs="Times New Roman"/>
        </w:rPr>
        <w:t xml:space="preserve">the comments of </w:t>
      </w:r>
      <w:r w:rsidR="005A2225">
        <w:rPr>
          <w:rFonts w:ascii="Times New Roman" w:hAnsi="Times New Roman" w:cs="Times New Roman"/>
        </w:rPr>
        <w:t xml:space="preserve">Reviewer #1, as we </w:t>
      </w:r>
      <w:r w:rsidR="004F1496">
        <w:rPr>
          <w:rFonts w:ascii="Times New Roman" w:hAnsi="Times New Roman" w:cs="Times New Roman"/>
        </w:rPr>
        <w:t xml:space="preserve">detail </w:t>
      </w:r>
      <w:r w:rsidR="00985F83">
        <w:rPr>
          <w:rFonts w:ascii="Times New Roman" w:hAnsi="Times New Roman" w:cs="Times New Roman"/>
        </w:rPr>
        <w:t>below, we are willing to make additional changes to the paper to satisfy this reviewer.</w:t>
      </w:r>
    </w:p>
    <w:p w14:paraId="1D763A1E" w14:textId="77777777" w:rsidR="00F609A8" w:rsidRDefault="00F609A8">
      <w:pPr>
        <w:rPr>
          <w:rFonts w:ascii="Times New Roman" w:hAnsi="Times New Roman" w:cs="Times New Roman"/>
        </w:rPr>
      </w:pPr>
    </w:p>
    <w:p w14:paraId="5BA048A5" w14:textId="77777777" w:rsidR="00F609A8" w:rsidRDefault="00F609A8">
      <w:pPr>
        <w:rPr>
          <w:rFonts w:ascii="Times New Roman" w:hAnsi="Times New Roman" w:cs="Times New Roman"/>
        </w:rPr>
      </w:pPr>
      <w:r>
        <w:rPr>
          <w:rFonts w:ascii="Times New Roman" w:hAnsi="Times New Roman" w:cs="Times New Roman"/>
        </w:rPr>
        <w:t xml:space="preserve">Reviewer </w:t>
      </w:r>
      <w:r w:rsidR="005A2225">
        <w:rPr>
          <w:rFonts w:ascii="Times New Roman" w:hAnsi="Times New Roman" w:cs="Times New Roman"/>
        </w:rPr>
        <w:t>#</w:t>
      </w:r>
      <w:r>
        <w:rPr>
          <w:rFonts w:ascii="Times New Roman" w:hAnsi="Times New Roman" w:cs="Times New Roman"/>
        </w:rPr>
        <w:t>1 had four criticisms</w:t>
      </w:r>
      <w:r w:rsidR="00985F83">
        <w:rPr>
          <w:rFonts w:ascii="Times New Roman" w:hAnsi="Times New Roman" w:cs="Times New Roman"/>
        </w:rPr>
        <w:t xml:space="preserve"> in the first review, three of which he or she feels we did not adequately address in our revised manuscript</w:t>
      </w:r>
      <w:r>
        <w:rPr>
          <w:rFonts w:ascii="Times New Roman" w:hAnsi="Times New Roman" w:cs="Times New Roman"/>
        </w:rPr>
        <w:t xml:space="preserve">. </w:t>
      </w:r>
    </w:p>
    <w:p w14:paraId="2F0FC12D" w14:textId="77777777" w:rsidR="00F609A8" w:rsidRPr="002F2284" w:rsidRDefault="00F609A8">
      <w:pPr>
        <w:rPr>
          <w:rFonts w:ascii="Times New Roman" w:hAnsi="Times New Roman" w:cs="Times New Roman"/>
        </w:rPr>
      </w:pPr>
    </w:p>
    <w:p w14:paraId="0A72B005" w14:textId="77777777" w:rsidR="00D05F3A" w:rsidRPr="002F2284" w:rsidRDefault="00F609A8" w:rsidP="005A2225">
      <w:pPr>
        <w:rPr>
          <w:rFonts w:ascii="Times New Roman" w:hAnsi="Times New Roman" w:cs="Times New Roman"/>
        </w:rPr>
      </w:pPr>
      <w:r w:rsidRPr="002F2284">
        <w:rPr>
          <w:rFonts w:ascii="Times New Roman" w:hAnsi="Times New Roman" w:cs="Times New Roman"/>
        </w:rPr>
        <w:t xml:space="preserve">1) </w:t>
      </w:r>
      <w:r w:rsidR="005A2225" w:rsidRPr="002F2284">
        <w:rPr>
          <w:rFonts w:ascii="Times New Roman" w:hAnsi="Times New Roman" w:cs="Times New Roman"/>
        </w:rPr>
        <w:t>"</w:t>
      </w:r>
      <w:r w:rsidRPr="002F2284">
        <w:rPr>
          <w:rFonts w:ascii="Times New Roman" w:eastAsia="Times New Roman" w:hAnsi="Times New Roman" w:cs="Times New Roman"/>
          <w:shd w:val="clear" w:color="auto" w:fill="FFFFFF"/>
        </w:rPr>
        <w:t>Inconsistencies and other aspects of the methods limit the strength of the study. Different buffers were used in the myograph and patch clamp studies without justification. One of the buffers contains 11 mM glucose (clearly hyperglycemic for mice). Part of the stimulations were performed with 50 mM KCl from a stock solution thereby considerably increasing not only extracellular K+, but also extracellular Cl- and osmolarity. It is not because others have been doing this as well, that this is justified.</w:t>
      </w:r>
      <w:r w:rsidR="005A2225" w:rsidRPr="002F2284">
        <w:rPr>
          <w:rFonts w:ascii="Times New Roman" w:eastAsia="Times New Roman" w:hAnsi="Times New Roman" w:cs="Times New Roman"/>
          <w:shd w:val="clear" w:color="auto" w:fill="FFFFFF"/>
        </w:rPr>
        <w:t>"</w:t>
      </w:r>
      <w:r w:rsidRPr="002F2284">
        <w:rPr>
          <w:rStyle w:val="apple-converted-space"/>
          <w:rFonts w:ascii="Times New Roman" w:eastAsia="Times New Roman" w:hAnsi="Times New Roman" w:cs="Times New Roman"/>
          <w:shd w:val="clear" w:color="auto" w:fill="FFFFFF"/>
        </w:rPr>
        <w:t> </w:t>
      </w:r>
      <w:r w:rsidRPr="002F2284">
        <w:rPr>
          <w:rFonts w:ascii="Times New Roman" w:eastAsia="Times New Roman" w:hAnsi="Times New Roman" w:cs="Times New Roman"/>
        </w:rPr>
        <w:br/>
      </w:r>
    </w:p>
    <w:p w14:paraId="6CD76D08" w14:textId="77777777" w:rsidR="00F609A8" w:rsidRPr="009371A9" w:rsidRDefault="00985F83">
      <w:pPr>
        <w:rPr>
          <w:rFonts w:cs="Times New Roman"/>
          <w:i/>
        </w:rPr>
      </w:pPr>
      <w:r>
        <w:rPr>
          <w:rFonts w:ascii="Times New Roman" w:hAnsi="Times New Roman" w:cs="Times New Roman"/>
        </w:rPr>
        <w:t>We addressed t</w:t>
      </w:r>
      <w:r w:rsidRPr="002F2284">
        <w:rPr>
          <w:rFonts w:ascii="Times New Roman" w:hAnsi="Times New Roman" w:cs="Times New Roman"/>
        </w:rPr>
        <w:t xml:space="preserve">he question regarding the use of Krebs buffer </w:t>
      </w:r>
      <w:r>
        <w:rPr>
          <w:rFonts w:ascii="Times New Roman" w:hAnsi="Times New Roman" w:cs="Times New Roman"/>
        </w:rPr>
        <w:t xml:space="preserve">by pointing out that </w:t>
      </w:r>
      <w:r w:rsidR="009371A9">
        <w:rPr>
          <w:rFonts w:ascii="Times New Roman" w:hAnsi="Times New Roman" w:cs="Times New Roman"/>
        </w:rPr>
        <w:t>the rationale for using high</w:t>
      </w:r>
      <w:r w:rsidR="009371A9" w:rsidRPr="002F2284">
        <w:rPr>
          <w:rFonts w:ascii="Times New Roman" w:hAnsi="Times New Roman" w:cs="Times New Roman"/>
        </w:rPr>
        <w:t xml:space="preserve"> </w:t>
      </w:r>
      <w:r w:rsidR="009371A9">
        <w:rPr>
          <w:rFonts w:ascii="Times New Roman" w:hAnsi="Times New Roman" w:cs="Times New Roman"/>
        </w:rPr>
        <w:t>glucose concentrations</w:t>
      </w:r>
      <w:r w:rsidR="009371A9" w:rsidRPr="002F2284">
        <w:rPr>
          <w:rFonts w:ascii="Times New Roman" w:hAnsi="Times New Roman" w:cs="Times New Roman"/>
        </w:rPr>
        <w:t xml:space="preserve"> is </w:t>
      </w:r>
      <w:r w:rsidR="009371A9">
        <w:rPr>
          <w:rFonts w:ascii="Times New Roman" w:hAnsi="Times New Roman" w:cs="Times New Roman"/>
        </w:rPr>
        <w:t xml:space="preserve">because it is </w:t>
      </w:r>
      <w:r w:rsidR="009371A9" w:rsidRPr="002F2284">
        <w:rPr>
          <w:rFonts w:ascii="Times New Roman" w:hAnsi="Times New Roman" w:cs="Times New Roman"/>
        </w:rPr>
        <w:t xml:space="preserve">important for </w:t>
      </w:r>
      <w:r w:rsidR="009371A9">
        <w:rPr>
          <w:rFonts w:ascii="Times New Roman" w:hAnsi="Times New Roman" w:cs="Times New Roman"/>
          <w:i/>
        </w:rPr>
        <w:t xml:space="preserve">ex </w:t>
      </w:r>
      <w:r w:rsidR="009371A9" w:rsidRPr="0070199E">
        <w:rPr>
          <w:rFonts w:ascii="Times New Roman" w:hAnsi="Times New Roman" w:cs="Times New Roman"/>
          <w:i/>
        </w:rPr>
        <w:t>vivo</w:t>
      </w:r>
      <w:r w:rsidR="009371A9">
        <w:rPr>
          <w:rFonts w:ascii="Times New Roman" w:hAnsi="Times New Roman" w:cs="Times New Roman"/>
        </w:rPr>
        <w:t xml:space="preserve"> tissue </w:t>
      </w:r>
      <w:r w:rsidR="009371A9" w:rsidRPr="002F2284">
        <w:rPr>
          <w:rFonts w:ascii="Times New Roman" w:hAnsi="Times New Roman" w:cs="Times New Roman"/>
        </w:rPr>
        <w:t>metabolism.</w:t>
      </w:r>
      <w:r w:rsidR="009371A9">
        <w:rPr>
          <w:rFonts w:ascii="Times New Roman" w:hAnsi="Times New Roman" w:cs="Times New Roman"/>
        </w:rPr>
        <w:t xml:space="preserve"> Hence, </w:t>
      </w:r>
      <w:r>
        <w:rPr>
          <w:rFonts w:ascii="Times New Roman" w:hAnsi="Times New Roman" w:cs="Times New Roman"/>
        </w:rPr>
        <w:t>this buffer is widely used in physiology experiments, as described in</w:t>
      </w:r>
      <w:r w:rsidRPr="002F2284">
        <w:rPr>
          <w:rFonts w:ascii="Times New Roman" w:hAnsi="Times New Roman" w:cs="Times New Roman"/>
        </w:rPr>
        <w:t xml:space="preserve"> pertinent literature</w:t>
      </w:r>
      <w:r w:rsidR="009371A9">
        <w:rPr>
          <w:rFonts w:ascii="Times New Roman" w:hAnsi="Times New Roman" w:cs="Times New Roman"/>
        </w:rPr>
        <w:t xml:space="preserve">, and for that reason, </w:t>
      </w:r>
      <w:r w:rsidR="002F1DC9" w:rsidRPr="002F2284">
        <w:rPr>
          <w:rFonts w:ascii="Times New Roman" w:hAnsi="Times New Roman" w:cs="Times New Roman"/>
        </w:rPr>
        <w:t>we did not</w:t>
      </w:r>
      <w:r w:rsidR="001E23E1" w:rsidRPr="002F2284">
        <w:rPr>
          <w:rFonts w:ascii="Times New Roman" w:hAnsi="Times New Roman" w:cs="Times New Roman"/>
        </w:rPr>
        <w:t xml:space="preserve"> explain</w:t>
      </w:r>
      <w:r>
        <w:rPr>
          <w:rFonts w:ascii="Times New Roman" w:hAnsi="Times New Roman" w:cs="Times New Roman"/>
        </w:rPr>
        <w:t xml:space="preserve"> these points</w:t>
      </w:r>
      <w:r w:rsidR="001E23E1" w:rsidRPr="002F2284">
        <w:rPr>
          <w:rFonts w:ascii="Times New Roman" w:hAnsi="Times New Roman" w:cs="Times New Roman"/>
        </w:rPr>
        <w:t xml:space="preserve"> in the manuscript</w:t>
      </w:r>
      <w:r w:rsidR="005A2225" w:rsidRPr="002F2284">
        <w:rPr>
          <w:rFonts w:ascii="Times New Roman" w:hAnsi="Times New Roman" w:cs="Times New Roman"/>
        </w:rPr>
        <w:t>.</w:t>
      </w:r>
      <w:r>
        <w:rPr>
          <w:rFonts w:ascii="Times New Roman" w:hAnsi="Times New Roman" w:cs="Times New Roman"/>
        </w:rPr>
        <w:t xml:space="preserve"> Additionally, we note that we </w:t>
      </w:r>
      <w:r w:rsidRPr="00107B61">
        <w:rPr>
          <w:rFonts w:ascii="Times New Roman" w:hAnsi="Times New Roman" w:cs="Times New Roman"/>
        </w:rPr>
        <w:t xml:space="preserve">treated vessels from all genotypes in the same conditions. Nevertheless, we would be willing to amend the text as follows (new text in italics): "UAs were dissected as described above and </w:t>
      </w:r>
      <w:r w:rsidRPr="00107B61">
        <w:rPr>
          <w:rFonts w:ascii="Times New Roman" w:hAnsi="Times New Roman" w:cs="Times New Roman"/>
          <w:i/>
        </w:rPr>
        <w:t>cannulated onto glass cannulas filled with Krebs, a common buffer used in electrophysiological studies (</w:t>
      </w:r>
      <w:r w:rsidR="009371A9" w:rsidRPr="00107B61">
        <w:rPr>
          <w:rFonts w:ascii="Times New Roman" w:eastAsia="Times New Roman" w:hAnsi="Times New Roman" w:cs="Times New Roman"/>
          <w:i/>
        </w:rPr>
        <w:t>Ketsawatsomkron et al. (2012); Cheranov and Jaggar (2004); Knot and Nelson (1998); Gutkowska et al. (1997)</w:t>
      </w:r>
      <w:r w:rsidRPr="00107B61">
        <w:rPr>
          <w:rFonts w:ascii="Times New Roman" w:hAnsi="Times New Roman" w:cs="Times New Roman"/>
          <w:i/>
        </w:rPr>
        <w:t>).</w:t>
      </w:r>
      <w:r w:rsidR="00B97CC6" w:rsidRPr="00107B61">
        <w:rPr>
          <w:rFonts w:ascii="Times New Roman" w:hAnsi="Times New Roman" w:cs="Times New Roman"/>
          <w:i/>
        </w:rPr>
        <w:t>”</w:t>
      </w:r>
    </w:p>
    <w:p w14:paraId="1F7EB51C" w14:textId="77777777" w:rsidR="00F609A8" w:rsidRPr="009371A9" w:rsidRDefault="00F609A8">
      <w:pPr>
        <w:rPr>
          <w:rFonts w:cs="Times New Roman"/>
          <w:i/>
        </w:rPr>
      </w:pPr>
    </w:p>
    <w:p w14:paraId="5AF6A78C" w14:textId="77777777" w:rsidR="00FC607B" w:rsidRPr="002F2284" w:rsidRDefault="00985F83">
      <w:pPr>
        <w:rPr>
          <w:rFonts w:ascii="Times New Roman" w:hAnsi="Times New Roman" w:cs="Times New Roman"/>
        </w:rPr>
      </w:pPr>
      <w:r>
        <w:rPr>
          <w:rFonts w:ascii="Times New Roman" w:hAnsi="Times New Roman" w:cs="Times New Roman"/>
        </w:rPr>
        <w:t xml:space="preserve">Regarding </w:t>
      </w:r>
      <w:r w:rsidR="00975799" w:rsidRPr="002F2284">
        <w:rPr>
          <w:rFonts w:ascii="Times New Roman" w:hAnsi="Times New Roman" w:cs="Times New Roman"/>
        </w:rPr>
        <w:t xml:space="preserve">the question </w:t>
      </w:r>
      <w:r>
        <w:rPr>
          <w:rFonts w:ascii="Times New Roman" w:hAnsi="Times New Roman" w:cs="Times New Roman"/>
        </w:rPr>
        <w:t>about</w:t>
      </w:r>
      <w:r w:rsidRPr="002F2284">
        <w:rPr>
          <w:rFonts w:ascii="Times New Roman" w:hAnsi="Times New Roman" w:cs="Times New Roman"/>
        </w:rPr>
        <w:t xml:space="preserve"> </w:t>
      </w:r>
      <w:r w:rsidR="00975799" w:rsidRPr="002F2284">
        <w:rPr>
          <w:rFonts w:ascii="Times New Roman" w:hAnsi="Times New Roman" w:cs="Times New Roman"/>
        </w:rPr>
        <w:t>adding KCl from a stock solution</w:t>
      </w:r>
      <w:r w:rsidR="005A2225" w:rsidRPr="002F2284">
        <w:rPr>
          <w:rFonts w:ascii="Times New Roman" w:hAnsi="Times New Roman" w:cs="Times New Roman"/>
        </w:rPr>
        <w:t xml:space="preserve">, </w:t>
      </w:r>
      <w:r w:rsidR="00975799" w:rsidRPr="002F2284">
        <w:rPr>
          <w:rFonts w:ascii="Times New Roman" w:hAnsi="Times New Roman" w:cs="Times New Roman"/>
        </w:rPr>
        <w:t xml:space="preserve">we </w:t>
      </w:r>
      <w:r w:rsidR="00E95F6A" w:rsidRPr="002F2284">
        <w:rPr>
          <w:rFonts w:ascii="Times New Roman" w:hAnsi="Times New Roman" w:cs="Times New Roman"/>
        </w:rPr>
        <w:t xml:space="preserve">specifically </w:t>
      </w:r>
      <w:r w:rsidR="00975799" w:rsidRPr="002F2284">
        <w:rPr>
          <w:rFonts w:ascii="Times New Roman" w:hAnsi="Times New Roman" w:cs="Times New Roman"/>
        </w:rPr>
        <w:t xml:space="preserve">performed an </w:t>
      </w:r>
      <w:r w:rsidR="005A2225" w:rsidRPr="002F2284">
        <w:rPr>
          <w:rFonts w:ascii="Times New Roman" w:hAnsi="Times New Roman" w:cs="Times New Roman"/>
        </w:rPr>
        <w:t xml:space="preserve">additional </w:t>
      </w:r>
      <w:r w:rsidR="00975799" w:rsidRPr="002F2284">
        <w:rPr>
          <w:rFonts w:ascii="Times New Roman" w:hAnsi="Times New Roman" w:cs="Times New Roman"/>
        </w:rPr>
        <w:t xml:space="preserve">experiment to evaluate whether </w:t>
      </w:r>
      <w:r w:rsidR="00FC607B" w:rsidRPr="002F2284">
        <w:rPr>
          <w:rFonts w:ascii="Times New Roman" w:hAnsi="Times New Roman" w:cs="Times New Roman"/>
        </w:rPr>
        <w:t xml:space="preserve">the contractile effect of </w:t>
      </w:r>
      <w:r w:rsidR="00975799" w:rsidRPr="002F2284">
        <w:rPr>
          <w:rFonts w:ascii="Times New Roman" w:hAnsi="Times New Roman" w:cs="Times New Roman"/>
        </w:rPr>
        <w:t>this solution differ</w:t>
      </w:r>
      <w:r>
        <w:rPr>
          <w:rFonts w:ascii="Times New Roman" w:hAnsi="Times New Roman" w:cs="Times New Roman"/>
        </w:rPr>
        <w:t>s</w:t>
      </w:r>
      <w:r w:rsidR="00975799" w:rsidRPr="002F2284">
        <w:rPr>
          <w:rFonts w:ascii="Times New Roman" w:hAnsi="Times New Roman" w:cs="Times New Roman"/>
        </w:rPr>
        <w:t xml:space="preserve"> from </w:t>
      </w:r>
      <w:r>
        <w:rPr>
          <w:rFonts w:ascii="Times New Roman" w:hAnsi="Times New Roman" w:cs="Times New Roman"/>
        </w:rPr>
        <w:t xml:space="preserve">that of </w:t>
      </w:r>
      <w:r w:rsidR="00975799" w:rsidRPr="002F2284">
        <w:rPr>
          <w:rFonts w:ascii="Times New Roman" w:hAnsi="Times New Roman" w:cs="Times New Roman"/>
        </w:rPr>
        <w:t>an isosmotic high-K</w:t>
      </w:r>
      <w:r w:rsidR="00975799" w:rsidRPr="002F2284">
        <w:rPr>
          <w:rFonts w:ascii="Times New Roman" w:hAnsi="Times New Roman" w:cs="Times New Roman"/>
          <w:vertAlign w:val="superscript"/>
        </w:rPr>
        <w:t>+</w:t>
      </w:r>
      <w:r w:rsidR="00975799" w:rsidRPr="002F2284">
        <w:rPr>
          <w:rFonts w:ascii="Times New Roman" w:hAnsi="Times New Roman" w:cs="Times New Roman"/>
        </w:rPr>
        <w:t xml:space="preserve"> Krebs solution</w:t>
      </w:r>
      <w:r>
        <w:rPr>
          <w:rFonts w:ascii="Times New Roman" w:hAnsi="Times New Roman" w:cs="Times New Roman"/>
        </w:rPr>
        <w:t>. In our previous response letter, we presented data showing that there was no difference between these two conditions.</w:t>
      </w:r>
      <w:r w:rsidR="00975799" w:rsidRPr="002F2284">
        <w:rPr>
          <w:rFonts w:ascii="Times New Roman" w:hAnsi="Times New Roman" w:cs="Times New Roman"/>
        </w:rPr>
        <w:t xml:space="preserve"> </w:t>
      </w:r>
      <w:r>
        <w:rPr>
          <w:rFonts w:ascii="Times New Roman" w:hAnsi="Times New Roman" w:cs="Times New Roman"/>
        </w:rPr>
        <w:t>However, we did not</w:t>
      </w:r>
      <w:r w:rsidR="00975799" w:rsidRPr="002F2284">
        <w:rPr>
          <w:rFonts w:ascii="Times New Roman" w:hAnsi="Times New Roman" w:cs="Times New Roman"/>
        </w:rPr>
        <w:t xml:space="preserve"> inclu</w:t>
      </w:r>
      <w:r>
        <w:rPr>
          <w:rFonts w:ascii="Times New Roman" w:hAnsi="Times New Roman" w:cs="Times New Roman"/>
        </w:rPr>
        <w:t>de</w:t>
      </w:r>
      <w:r w:rsidR="00975799" w:rsidRPr="002F2284">
        <w:rPr>
          <w:rFonts w:ascii="Times New Roman" w:hAnsi="Times New Roman" w:cs="Times New Roman"/>
        </w:rPr>
        <w:t xml:space="preserve"> these control experiment</w:t>
      </w:r>
      <w:r w:rsidR="00FC607B" w:rsidRPr="002F2284">
        <w:rPr>
          <w:rFonts w:ascii="Times New Roman" w:hAnsi="Times New Roman" w:cs="Times New Roman"/>
        </w:rPr>
        <w:t>s</w:t>
      </w:r>
      <w:r w:rsidR="005A2225" w:rsidRPr="002F2284">
        <w:rPr>
          <w:rFonts w:ascii="Times New Roman" w:hAnsi="Times New Roman" w:cs="Times New Roman"/>
        </w:rPr>
        <w:t xml:space="preserve"> in the manuscript</w:t>
      </w:r>
      <w:r>
        <w:rPr>
          <w:rFonts w:ascii="Times New Roman" w:hAnsi="Times New Roman" w:cs="Times New Roman"/>
        </w:rPr>
        <w:t xml:space="preserve"> because we felt it would</w:t>
      </w:r>
      <w:r w:rsidR="00975799" w:rsidRPr="002F2284">
        <w:rPr>
          <w:rFonts w:ascii="Times New Roman" w:hAnsi="Times New Roman" w:cs="Times New Roman"/>
        </w:rPr>
        <w:t xml:space="preserve"> deviate </w:t>
      </w:r>
      <w:r w:rsidR="00256203" w:rsidRPr="002F2284">
        <w:rPr>
          <w:rFonts w:ascii="Times New Roman" w:hAnsi="Times New Roman" w:cs="Times New Roman"/>
        </w:rPr>
        <w:t xml:space="preserve">readers </w:t>
      </w:r>
      <w:r w:rsidR="005A2225" w:rsidRPr="002F2284">
        <w:rPr>
          <w:rFonts w:ascii="Times New Roman" w:hAnsi="Times New Roman" w:cs="Times New Roman"/>
        </w:rPr>
        <w:t>from the scope of our study.</w:t>
      </w:r>
      <w:r>
        <w:rPr>
          <w:rFonts w:ascii="Times New Roman" w:hAnsi="Times New Roman" w:cs="Times New Roman"/>
        </w:rPr>
        <w:t xml:space="preserve"> Nonetheless, we would be willing to </w:t>
      </w:r>
      <w:r w:rsidR="0036184B">
        <w:rPr>
          <w:rFonts w:ascii="Times New Roman" w:hAnsi="Times New Roman" w:cs="Times New Roman"/>
        </w:rPr>
        <w:t>mention</w:t>
      </w:r>
      <w:r>
        <w:rPr>
          <w:rFonts w:ascii="Times New Roman" w:hAnsi="Times New Roman" w:cs="Times New Roman"/>
        </w:rPr>
        <w:t xml:space="preserve"> this </w:t>
      </w:r>
      <w:r w:rsidR="0036184B">
        <w:rPr>
          <w:rFonts w:ascii="Times New Roman" w:hAnsi="Times New Roman" w:cs="Times New Roman"/>
        </w:rPr>
        <w:t>experiments</w:t>
      </w:r>
      <w:r>
        <w:rPr>
          <w:rFonts w:ascii="Times New Roman" w:hAnsi="Times New Roman" w:cs="Times New Roman"/>
        </w:rPr>
        <w:t xml:space="preserve"> in </w:t>
      </w:r>
      <w:r w:rsidR="0036184B">
        <w:rPr>
          <w:rFonts w:ascii="Times New Roman" w:hAnsi="Times New Roman" w:cs="Times New Roman"/>
        </w:rPr>
        <w:t>our manuscript</w:t>
      </w:r>
      <w:ins w:id="1" w:author="Sarah England" w:date="2017-08-14T17:37:00Z">
        <w:r w:rsidR="00A45A8A">
          <w:rPr>
            <w:rFonts w:ascii="Times New Roman" w:hAnsi="Times New Roman" w:cs="Times New Roman"/>
          </w:rPr>
          <w:t xml:space="preserve"> since supplemental material is not permitted. </w:t>
        </w:r>
      </w:ins>
      <w:del w:id="2" w:author="Sarah England" w:date="2017-08-14T17:36:00Z">
        <w:r w:rsidDel="00A45A8A">
          <w:rPr>
            <w:rFonts w:ascii="Times New Roman" w:hAnsi="Times New Roman" w:cs="Times New Roman"/>
          </w:rPr>
          <w:delText>.</w:delText>
        </w:r>
      </w:del>
    </w:p>
    <w:p w14:paraId="43867E6D" w14:textId="77777777" w:rsidR="00D05F3A" w:rsidRPr="002F2284" w:rsidRDefault="00D05F3A">
      <w:pPr>
        <w:rPr>
          <w:rFonts w:ascii="Times New Roman" w:hAnsi="Times New Roman" w:cs="Times New Roman"/>
        </w:rPr>
      </w:pPr>
    </w:p>
    <w:p w14:paraId="19ACE9E6" w14:textId="77777777" w:rsidR="002565F2" w:rsidRPr="002F2284" w:rsidRDefault="005A2225">
      <w:pPr>
        <w:rPr>
          <w:rFonts w:ascii="Times New Roman" w:eastAsia="Times New Roman" w:hAnsi="Times New Roman" w:cs="Times New Roman"/>
          <w:shd w:val="clear" w:color="auto" w:fill="FFFFFF"/>
        </w:rPr>
      </w:pPr>
      <w:r w:rsidRPr="002F2284">
        <w:rPr>
          <w:rFonts w:ascii="Times New Roman" w:hAnsi="Times New Roman" w:cs="Times New Roman"/>
        </w:rPr>
        <w:t>2</w:t>
      </w:r>
      <w:r w:rsidR="00FC607B" w:rsidRPr="002F2284">
        <w:rPr>
          <w:rFonts w:ascii="Times New Roman" w:hAnsi="Times New Roman" w:cs="Times New Roman"/>
        </w:rPr>
        <w:t>)</w:t>
      </w:r>
      <w:r w:rsidR="00975799" w:rsidRPr="002F2284">
        <w:rPr>
          <w:rFonts w:ascii="Times New Roman" w:hAnsi="Times New Roman" w:cs="Times New Roman"/>
        </w:rPr>
        <w:t xml:space="preserve"> </w:t>
      </w:r>
      <w:r w:rsidR="008E1500" w:rsidRPr="002F2284">
        <w:rPr>
          <w:rFonts w:ascii="Times New Roman" w:hAnsi="Times New Roman" w:cs="Times New Roman"/>
        </w:rPr>
        <w:t xml:space="preserve">The reviewer commented: </w:t>
      </w:r>
      <w:r w:rsidR="002565F2" w:rsidRPr="002F2284">
        <w:rPr>
          <w:rFonts w:ascii="Times New Roman" w:hAnsi="Times New Roman" w:cs="Times New Roman"/>
        </w:rPr>
        <w:t>"</w:t>
      </w:r>
      <w:r w:rsidR="002565F2" w:rsidRPr="002F2284">
        <w:rPr>
          <w:rFonts w:ascii="Times New Roman" w:eastAsia="Times New Roman" w:hAnsi="Times New Roman" w:cs="Times New Roman"/>
          <w:shd w:val="clear" w:color="auto" w:fill="FFFFFF"/>
        </w:rPr>
        <w:t>The genotype of the fetuses is unclear. In the M&amp;M section it is stated: BKCa-/- females and their WT littermates were mated to WT males, resulting in BKCa+/- and WT offspring, respectively. While in the discussion it is stated: In our study, all pups were BKCa+/- heterozygous, which may explain why fetal size did not differ from WT"</w:t>
      </w:r>
    </w:p>
    <w:p w14:paraId="1995EF47" w14:textId="77777777" w:rsidR="002565F2" w:rsidRPr="002F2284" w:rsidRDefault="002565F2">
      <w:pPr>
        <w:rPr>
          <w:rFonts w:ascii="Times New Roman" w:eastAsia="Times New Roman" w:hAnsi="Times New Roman" w:cs="Times New Roman"/>
          <w:shd w:val="clear" w:color="auto" w:fill="FFFFFF"/>
        </w:rPr>
      </w:pPr>
    </w:p>
    <w:p w14:paraId="28093EA7" w14:textId="77777777" w:rsidR="00F609A8" w:rsidRDefault="00985F83">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We attempted to address this concern by clarifying the sentence. We regret that this sentence was still confusing. We are completely willing to revise the Discussion again as follows:</w:t>
      </w:r>
    </w:p>
    <w:p w14:paraId="05B54791" w14:textId="77777777" w:rsidR="00985F83" w:rsidRPr="00A843A6" w:rsidRDefault="00985F83">
      <w:pPr>
        <w:rPr>
          <w:rFonts w:ascii="Times New Roman" w:hAnsi="Times New Roman" w:cs="Times New Roman"/>
          <w:i/>
          <w:iCs/>
        </w:rPr>
      </w:pPr>
      <w:r w:rsidRPr="00A843A6">
        <w:rPr>
          <w:rFonts w:ascii="Times New Roman" w:eastAsia="Times New Roman" w:hAnsi="Times New Roman" w:cs="Times New Roman"/>
          <w:i/>
          <w:shd w:val="clear" w:color="auto" w:fill="FFFFFF"/>
        </w:rPr>
        <w:lastRenderedPageBreak/>
        <w:t>"All pups from BK</w:t>
      </w:r>
      <w:r w:rsidRPr="00A843A6">
        <w:rPr>
          <w:rFonts w:ascii="Times New Roman" w:eastAsia="Times New Roman" w:hAnsi="Times New Roman" w:cs="Times New Roman"/>
          <w:i/>
          <w:shd w:val="clear" w:color="auto" w:fill="FFFFFF"/>
          <w:vertAlign w:val="subscript"/>
        </w:rPr>
        <w:t>Ca</w:t>
      </w:r>
      <w:r w:rsidRPr="00A843A6">
        <w:rPr>
          <w:rFonts w:ascii="Times New Roman" w:eastAsia="Times New Roman" w:hAnsi="Times New Roman" w:cs="Times New Roman"/>
          <w:i/>
          <w:shd w:val="clear" w:color="auto" w:fill="FFFFFF"/>
          <w:vertAlign w:val="superscript"/>
        </w:rPr>
        <w:t>+/-</w:t>
      </w:r>
      <w:r w:rsidRPr="00A843A6">
        <w:rPr>
          <w:rFonts w:ascii="Times New Roman" w:eastAsia="Times New Roman" w:hAnsi="Times New Roman" w:cs="Times New Roman"/>
          <w:i/>
          <w:shd w:val="clear" w:color="auto" w:fill="FFFFFF"/>
        </w:rPr>
        <w:t xml:space="preserve"> dams were either WT or BK</w:t>
      </w:r>
      <w:r w:rsidRPr="00A843A6">
        <w:rPr>
          <w:rFonts w:ascii="Times New Roman" w:eastAsia="Times New Roman" w:hAnsi="Times New Roman" w:cs="Times New Roman"/>
          <w:i/>
          <w:shd w:val="clear" w:color="auto" w:fill="FFFFFF"/>
          <w:vertAlign w:val="subscript"/>
        </w:rPr>
        <w:t>Ca</w:t>
      </w:r>
      <w:r w:rsidRPr="00A843A6">
        <w:rPr>
          <w:rFonts w:ascii="Times New Roman" w:eastAsia="Times New Roman" w:hAnsi="Times New Roman" w:cs="Times New Roman"/>
          <w:i/>
          <w:shd w:val="clear" w:color="auto" w:fill="FFFFFF"/>
          <w:vertAlign w:val="superscript"/>
        </w:rPr>
        <w:t>+/-</w:t>
      </w:r>
      <w:r w:rsidRPr="00A843A6">
        <w:rPr>
          <w:rFonts w:ascii="Times New Roman" w:eastAsia="Times New Roman" w:hAnsi="Times New Roman" w:cs="Times New Roman"/>
          <w:i/>
          <w:shd w:val="clear" w:color="auto" w:fill="FFFFFF"/>
        </w:rPr>
        <w:t xml:space="preserve"> and were the same size. Conversely, </w:t>
      </w:r>
      <w:r w:rsidR="00867EF8">
        <w:rPr>
          <w:rFonts w:ascii="Times New Roman" w:eastAsia="Times New Roman" w:hAnsi="Times New Roman" w:cs="Times New Roman"/>
          <w:i/>
          <w:shd w:val="clear" w:color="auto" w:fill="FFFFFF"/>
        </w:rPr>
        <w:t>Meredith</w:t>
      </w:r>
      <w:r w:rsidRPr="00A843A6">
        <w:rPr>
          <w:rFonts w:ascii="Times New Roman" w:eastAsia="Times New Roman" w:hAnsi="Times New Roman" w:cs="Times New Roman"/>
          <w:i/>
          <w:shd w:val="clear" w:color="auto" w:fill="FFFFFF"/>
        </w:rPr>
        <w:t xml:space="preserve"> et al.</w:t>
      </w:r>
      <w:r w:rsidR="003F69FB">
        <w:rPr>
          <w:rFonts w:ascii="Times New Roman" w:eastAsia="Times New Roman" w:hAnsi="Times New Roman" w:cs="Times New Roman"/>
          <w:i/>
          <w:shd w:val="clear" w:color="auto" w:fill="FFFFFF"/>
        </w:rPr>
        <w:t xml:space="preserve"> </w:t>
      </w:r>
      <w:r w:rsidR="00867EF8">
        <w:rPr>
          <w:rFonts w:ascii="Times New Roman" w:eastAsia="Times New Roman" w:hAnsi="Times New Roman" w:cs="Times New Roman"/>
          <w:i/>
          <w:shd w:val="clear" w:color="auto" w:fill="FFFFFF"/>
        </w:rPr>
        <w:t>(2004)</w:t>
      </w:r>
      <w:r w:rsidRPr="00A843A6">
        <w:rPr>
          <w:rFonts w:ascii="Times New Roman" w:eastAsia="Times New Roman" w:hAnsi="Times New Roman" w:cs="Times New Roman"/>
          <w:i/>
          <w:shd w:val="clear" w:color="auto" w:fill="FFFFFF"/>
        </w:rPr>
        <w:t xml:space="preserve"> showed that BK</w:t>
      </w:r>
      <w:r w:rsidRPr="00A843A6">
        <w:rPr>
          <w:rFonts w:ascii="Times New Roman" w:eastAsia="Times New Roman" w:hAnsi="Times New Roman" w:cs="Times New Roman"/>
          <w:i/>
          <w:shd w:val="clear" w:color="auto" w:fill="FFFFFF"/>
          <w:vertAlign w:val="subscript"/>
        </w:rPr>
        <w:t>Ca</w:t>
      </w:r>
      <w:r w:rsidRPr="00A843A6">
        <w:rPr>
          <w:rFonts w:ascii="Times New Roman" w:eastAsia="Times New Roman" w:hAnsi="Times New Roman" w:cs="Times New Roman"/>
          <w:i/>
          <w:shd w:val="clear" w:color="auto" w:fill="FFFFFF"/>
          <w:vertAlign w:val="superscript"/>
        </w:rPr>
        <w:t>-/-</w:t>
      </w:r>
      <w:r w:rsidRPr="00A843A6">
        <w:rPr>
          <w:rFonts w:ascii="Times New Roman" w:eastAsia="Times New Roman" w:hAnsi="Times New Roman" w:cs="Times New Roman"/>
          <w:i/>
          <w:shd w:val="clear" w:color="auto" w:fill="FFFFFF"/>
        </w:rPr>
        <w:t xml:space="preserve"> pups </w:t>
      </w:r>
      <w:r>
        <w:rPr>
          <w:rFonts w:ascii="Times New Roman" w:eastAsia="Times New Roman" w:hAnsi="Times New Roman" w:cs="Times New Roman"/>
          <w:i/>
          <w:shd w:val="clear" w:color="auto" w:fill="FFFFFF"/>
        </w:rPr>
        <w:t>were</w:t>
      </w:r>
      <w:r w:rsidRPr="00A843A6">
        <w:rPr>
          <w:rFonts w:ascii="Times New Roman" w:eastAsia="Times New Roman" w:hAnsi="Times New Roman" w:cs="Times New Roman"/>
          <w:i/>
          <w:shd w:val="clear" w:color="auto" w:fill="FFFFFF"/>
        </w:rPr>
        <w:t xml:space="preserve"> smaller than their WT littermates. We conclude that loss of one copy of BK</w:t>
      </w:r>
      <w:r w:rsidRPr="00A843A6">
        <w:rPr>
          <w:rFonts w:ascii="Times New Roman" w:eastAsia="Times New Roman" w:hAnsi="Times New Roman" w:cs="Times New Roman"/>
          <w:i/>
          <w:shd w:val="clear" w:color="auto" w:fill="FFFFFF"/>
          <w:vertAlign w:val="subscript"/>
        </w:rPr>
        <w:t>Ca</w:t>
      </w:r>
      <w:r w:rsidRPr="00A843A6">
        <w:rPr>
          <w:rFonts w:ascii="Times New Roman" w:eastAsia="Times New Roman" w:hAnsi="Times New Roman" w:cs="Times New Roman"/>
          <w:i/>
          <w:shd w:val="clear" w:color="auto" w:fill="FFFFFF"/>
        </w:rPr>
        <w:t xml:space="preserve"> is insufficient to reduce pup size.</w:t>
      </w:r>
      <w:r>
        <w:rPr>
          <w:rFonts w:ascii="Times New Roman" w:eastAsia="Times New Roman" w:hAnsi="Times New Roman" w:cs="Times New Roman"/>
          <w:i/>
          <w:shd w:val="clear" w:color="auto" w:fill="FFFFFF"/>
        </w:rPr>
        <w:t>"</w:t>
      </w:r>
    </w:p>
    <w:p w14:paraId="16873050" w14:textId="77777777" w:rsidR="00D05F3A" w:rsidRPr="002F2284" w:rsidRDefault="00D05F3A">
      <w:pPr>
        <w:rPr>
          <w:rFonts w:ascii="Times New Roman" w:hAnsi="Times New Roman" w:cs="Times New Roman"/>
          <w:iCs/>
        </w:rPr>
      </w:pPr>
    </w:p>
    <w:p w14:paraId="5B552E19" w14:textId="77777777" w:rsidR="00FC607B" w:rsidRDefault="002F2284" w:rsidP="0036184B">
      <w:pPr>
        <w:rPr>
          <w:rFonts w:ascii="Times New Roman" w:hAnsi="Times New Roman" w:cs="Times New Roman"/>
        </w:rPr>
      </w:pPr>
      <w:r>
        <w:rPr>
          <w:rFonts w:ascii="Times New Roman" w:hAnsi="Times New Roman" w:cs="Times New Roman"/>
          <w:iCs/>
        </w:rPr>
        <w:t>3</w:t>
      </w:r>
      <w:r w:rsidR="00EB3520">
        <w:rPr>
          <w:rFonts w:ascii="Times New Roman" w:hAnsi="Times New Roman" w:cs="Times New Roman"/>
          <w:iCs/>
        </w:rPr>
        <w:t xml:space="preserve">) </w:t>
      </w:r>
      <w:r w:rsidR="005C2779">
        <w:rPr>
          <w:rFonts w:ascii="Times New Roman" w:hAnsi="Times New Roman" w:cs="Times New Roman"/>
          <w:iCs/>
        </w:rPr>
        <w:t xml:space="preserve">The reviewer asked </w:t>
      </w:r>
      <w:r w:rsidR="00985F83">
        <w:rPr>
          <w:rFonts w:ascii="Times New Roman" w:hAnsi="Times New Roman" w:cs="Times New Roman"/>
          <w:iCs/>
        </w:rPr>
        <w:t xml:space="preserve">us </w:t>
      </w:r>
      <w:r w:rsidR="005C2779">
        <w:rPr>
          <w:rFonts w:ascii="Times New Roman" w:hAnsi="Times New Roman" w:cs="Times New Roman"/>
          <w:iCs/>
        </w:rPr>
        <w:t xml:space="preserve">to clarify the conclusions of our results. </w:t>
      </w:r>
      <w:r w:rsidR="00985F83">
        <w:rPr>
          <w:rFonts w:ascii="Times New Roman" w:hAnsi="Times New Roman" w:cs="Times New Roman"/>
          <w:iCs/>
        </w:rPr>
        <w:t>To do so</w:t>
      </w:r>
      <w:r w:rsidR="005C2779">
        <w:rPr>
          <w:rFonts w:ascii="Times New Roman" w:hAnsi="Times New Roman" w:cs="Times New Roman"/>
          <w:iCs/>
        </w:rPr>
        <w:t xml:space="preserve"> </w:t>
      </w:r>
      <w:r w:rsidR="00451143">
        <w:rPr>
          <w:rFonts w:ascii="Times New Roman" w:hAnsi="Times New Roman" w:cs="Times New Roman"/>
          <w:iCs/>
        </w:rPr>
        <w:t xml:space="preserve">and </w:t>
      </w:r>
      <w:r w:rsidR="00985F83">
        <w:rPr>
          <w:rFonts w:ascii="Times New Roman" w:hAnsi="Times New Roman" w:cs="Times New Roman"/>
          <w:iCs/>
        </w:rPr>
        <w:t xml:space="preserve">to address a </w:t>
      </w:r>
      <w:r w:rsidR="00867EF8">
        <w:rPr>
          <w:rFonts w:ascii="Times New Roman" w:hAnsi="Times New Roman" w:cs="Times New Roman"/>
          <w:iCs/>
        </w:rPr>
        <w:t>concern of</w:t>
      </w:r>
      <w:r w:rsidR="005A0CEF">
        <w:rPr>
          <w:rFonts w:ascii="Times New Roman" w:hAnsi="Times New Roman" w:cs="Times New Roman"/>
          <w:iCs/>
        </w:rPr>
        <w:t xml:space="preserve"> </w:t>
      </w:r>
      <w:r w:rsidR="00451143">
        <w:rPr>
          <w:rFonts w:ascii="Times New Roman" w:hAnsi="Times New Roman" w:cs="Times New Roman"/>
          <w:iCs/>
        </w:rPr>
        <w:t xml:space="preserve">reviewer #2, </w:t>
      </w:r>
      <w:r w:rsidR="005C2779">
        <w:rPr>
          <w:rFonts w:ascii="Times New Roman" w:hAnsi="Times New Roman" w:cs="Times New Roman"/>
          <w:iCs/>
        </w:rPr>
        <w:t>we created a new schemati</w:t>
      </w:r>
      <w:r w:rsidR="00451143">
        <w:rPr>
          <w:rFonts w:ascii="Times New Roman" w:hAnsi="Times New Roman" w:cs="Times New Roman"/>
          <w:iCs/>
        </w:rPr>
        <w:t>c</w:t>
      </w:r>
      <w:r w:rsidR="005C2779">
        <w:rPr>
          <w:rFonts w:ascii="Times New Roman" w:hAnsi="Times New Roman" w:cs="Times New Roman"/>
          <w:iCs/>
        </w:rPr>
        <w:t xml:space="preserve"> figure</w:t>
      </w:r>
      <w:r w:rsidR="00985F83">
        <w:rPr>
          <w:rFonts w:ascii="Times New Roman" w:hAnsi="Times New Roman" w:cs="Times New Roman"/>
          <w:iCs/>
        </w:rPr>
        <w:t>. This figure illustrates</w:t>
      </w:r>
      <w:r w:rsidR="005C2779">
        <w:rPr>
          <w:rFonts w:ascii="Times New Roman" w:hAnsi="Times New Roman" w:cs="Times New Roman"/>
          <w:iCs/>
        </w:rPr>
        <w:t xml:space="preserve"> our</w:t>
      </w:r>
      <w:r w:rsidR="005A0CEF">
        <w:rPr>
          <w:rFonts w:ascii="Times New Roman" w:hAnsi="Times New Roman" w:cs="Times New Roman"/>
          <w:iCs/>
        </w:rPr>
        <w:t xml:space="preserve"> main observations</w:t>
      </w:r>
      <w:r w:rsidR="00451143">
        <w:rPr>
          <w:rFonts w:ascii="Times New Roman" w:hAnsi="Times New Roman" w:cs="Times New Roman"/>
          <w:iCs/>
        </w:rPr>
        <w:t xml:space="preserve"> that</w:t>
      </w:r>
      <w:r w:rsidR="005C2779">
        <w:rPr>
          <w:rFonts w:ascii="Times New Roman" w:hAnsi="Times New Roman" w:cs="Times New Roman"/>
          <w:iCs/>
        </w:rPr>
        <w:t xml:space="preserve"> </w:t>
      </w:r>
      <w:r w:rsidR="00975799" w:rsidRPr="00FC607B">
        <w:rPr>
          <w:rFonts w:ascii="Times New Roman" w:hAnsi="Times New Roman" w:cs="Times New Roman"/>
          <w:iCs/>
        </w:rPr>
        <w:t>BK</w:t>
      </w:r>
      <w:r w:rsidR="00975799" w:rsidRPr="006C0189">
        <w:rPr>
          <w:rFonts w:ascii="Times New Roman" w:hAnsi="Times New Roman" w:cs="Times New Roman"/>
          <w:iCs/>
          <w:vertAlign w:val="subscript"/>
        </w:rPr>
        <w:t>Ca</w:t>
      </w:r>
      <w:r w:rsidR="00975799" w:rsidRPr="00FC607B">
        <w:rPr>
          <w:rFonts w:ascii="Times New Roman" w:hAnsi="Times New Roman" w:cs="Times New Roman"/>
          <w:iCs/>
        </w:rPr>
        <w:t xml:space="preserve"> channel activity increases during pregnancy in UA</w:t>
      </w:r>
      <w:r w:rsidR="00F72DED" w:rsidRPr="00FC607B">
        <w:rPr>
          <w:rFonts w:ascii="Times New Roman" w:hAnsi="Times New Roman" w:cs="Times New Roman"/>
          <w:iCs/>
        </w:rPr>
        <w:t xml:space="preserve"> and this increase is</w:t>
      </w:r>
      <w:r w:rsidR="00FC607B" w:rsidRPr="00FC607B">
        <w:rPr>
          <w:rFonts w:ascii="Times New Roman" w:hAnsi="Times New Roman" w:cs="Times New Roman"/>
          <w:iCs/>
        </w:rPr>
        <w:t>,</w:t>
      </w:r>
      <w:r w:rsidR="00F72DED" w:rsidRPr="00FC607B">
        <w:rPr>
          <w:rFonts w:ascii="Times New Roman" w:hAnsi="Times New Roman" w:cs="Times New Roman"/>
          <w:iCs/>
        </w:rPr>
        <w:t xml:space="preserve"> in part</w:t>
      </w:r>
      <w:r w:rsidR="00FC607B" w:rsidRPr="00FC607B">
        <w:rPr>
          <w:rFonts w:ascii="Times New Roman" w:hAnsi="Times New Roman" w:cs="Times New Roman"/>
          <w:iCs/>
        </w:rPr>
        <w:t>,</w:t>
      </w:r>
      <w:r w:rsidR="00F72DED" w:rsidRPr="00FC607B">
        <w:rPr>
          <w:rFonts w:ascii="Times New Roman" w:hAnsi="Times New Roman" w:cs="Times New Roman"/>
          <w:iCs/>
        </w:rPr>
        <w:t xml:space="preserve"> </w:t>
      </w:r>
      <w:r w:rsidR="005A0CEF">
        <w:rPr>
          <w:rFonts w:ascii="Times New Roman" w:hAnsi="Times New Roman" w:cs="Times New Roman"/>
          <w:iCs/>
        </w:rPr>
        <w:t>through</w:t>
      </w:r>
      <w:r w:rsidR="00F72DED" w:rsidRPr="00FC607B">
        <w:rPr>
          <w:rFonts w:ascii="Times New Roman" w:hAnsi="Times New Roman" w:cs="Times New Roman"/>
          <w:iCs/>
        </w:rPr>
        <w:t xml:space="preserve"> interaction with</w:t>
      </w:r>
      <w:r w:rsidR="005A0CEF">
        <w:rPr>
          <w:rFonts w:ascii="Times New Roman" w:hAnsi="Times New Roman" w:cs="Times New Roman"/>
          <w:iCs/>
        </w:rPr>
        <w:t xml:space="preserve"> its</w:t>
      </w:r>
      <w:r w:rsidR="00F72DED" w:rsidRPr="00FC607B">
        <w:rPr>
          <w:rFonts w:ascii="Times New Roman" w:hAnsi="Times New Roman" w:cs="Times New Roman"/>
          <w:iCs/>
        </w:rPr>
        <w:t xml:space="preserve"> </w:t>
      </w:r>
      <w:r w:rsidR="00F72DED" w:rsidRPr="006C0189">
        <w:rPr>
          <w:rFonts w:ascii="Symbol" w:hAnsi="Symbol" w:cs="Times New Roman"/>
          <w:iCs/>
        </w:rPr>
        <w:t></w:t>
      </w:r>
      <w:r w:rsidR="00F72DED" w:rsidRPr="00FC607B">
        <w:rPr>
          <w:rFonts w:ascii="Times New Roman" w:hAnsi="Times New Roman" w:cs="Times New Roman"/>
          <w:iCs/>
        </w:rPr>
        <w:t>1 subunit</w:t>
      </w:r>
      <w:r w:rsidR="00451143">
        <w:rPr>
          <w:rFonts w:ascii="Times New Roman" w:hAnsi="Times New Roman" w:cs="Times New Roman"/>
          <w:iCs/>
        </w:rPr>
        <w:t xml:space="preserve">. </w:t>
      </w:r>
      <w:r w:rsidR="00985F83">
        <w:rPr>
          <w:rFonts w:ascii="Times New Roman" w:hAnsi="Times New Roman" w:cs="Times New Roman"/>
          <w:iCs/>
        </w:rPr>
        <w:t>We regret that our</w:t>
      </w:r>
      <w:r w:rsidR="00EB3520">
        <w:rPr>
          <w:rFonts w:ascii="Times New Roman" w:hAnsi="Times New Roman" w:cs="Times New Roman"/>
        </w:rPr>
        <w:t xml:space="preserve"> discussi</w:t>
      </w:r>
      <w:r w:rsidR="00985F83">
        <w:rPr>
          <w:rFonts w:ascii="Times New Roman" w:hAnsi="Times New Roman" w:cs="Times New Roman"/>
        </w:rPr>
        <w:t>on in the figure legend of</w:t>
      </w:r>
      <w:r w:rsidR="00EB3520">
        <w:rPr>
          <w:rFonts w:ascii="Times New Roman" w:hAnsi="Times New Roman" w:cs="Times New Roman"/>
        </w:rPr>
        <w:t xml:space="preserve"> possible mechanisms </w:t>
      </w:r>
      <w:r w:rsidR="00985F83">
        <w:rPr>
          <w:rFonts w:ascii="Times New Roman" w:hAnsi="Times New Roman" w:cs="Times New Roman"/>
        </w:rPr>
        <w:t xml:space="preserve">to explain our </w:t>
      </w:r>
      <w:r w:rsidR="00EB3520">
        <w:rPr>
          <w:rFonts w:ascii="Times New Roman" w:hAnsi="Times New Roman" w:cs="Times New Roman"/>
        </w:rPr>
        <w:t xml:space="preserve">observations </w:t>
      </w:r>
      <w:r w:rsidR="00985F83">
        <w:rPr>
          <w:rFonts w:ascii="Times New Roman" w:hAnsi="Times New Roman" w:cs="Times New Roman"/>
        </w:rPr>
        <w:t>was unclear</w:t>
      </w:r>
      <w:r w:rsidR="00616FC5">
        <w:rPr>
          <w:rFonts w:ascii="Times New Roman" w:hAnsi="Times New Roman" w:cs="Times New Roman"/>
        </w:rPr>
        <w:t>.</w:t>
      </w:r>
      <w:r w:rsidR="00985F83">
        <w:rPr>
          <w:rFonts w:ascii="Times New Roman" w:hAnsi="Times New Roman" w:cs="Times New Roman"/>
        </w:rPr>
        <w:t xml:space="preserve"> We would be happy to revise the legend as follows</w:t>
      </w:r>
      <w:r w:rsidR="00AD7518">
        <w:rPr>
          <w:rFonts w:ascii="Times New Roman" w:hAnsi="Times New Roman" w:cs="Times New Roman"/>
        </w:rPr>
        <w:t xml:space="preserve"> </w:t>
      </w:r>
      <w:r w:rsidR="00AD7518" w:rsidRPr="00107B61">
        <w:rPr>
          <w:rFonts w:ascii="Times New Roman" w:hAnsi="Times New Roman" w:cs="Times New Roman"/>
        </w:rPr>
        <w:t>(new text in italics)</w:t>
      </w:r>
      <w:r w:rsidR="00985F83">
        <w:rPr>
          <w:rFonts w:ascii="Times New Roman" w:hAnsi="Times New Roman" w:cs="Times New Roman"/>
        </w:rPr>
        <w:t>:</w:t>
      </w:r>
    </w:p>
    <w:p w14:paraId="6DD66865" w14:textId="77777777" w:rsidR="00A45A8A" w:rsidRDefault="00A45A8A" w:rsidP="0036184B">
      <w:pPr>
        <w:rPr>
          <w:ins w:id="3" w:author="Sarah England" w:date="2017-08-14T17:38:00Z"/>
          <w:rFonts w:ascii="Times New Roman" w:hAnsi="Times New Roman" w:cs="Times New Roman"/>
        </w:rPr>
      </w:pPr>
    </w:p>
    <w:p w14:paraId="556FD96F" w14:textId="77777777" w:rsidR="009371A9" w:rsidRPr="00ED7B63" w:rsidRDefault="00727704" w:rsidP="0036184B">
      <w:pPr>
        <w:rPr>
          <w:rFonts w:ascii="Times New Roman" w:hAnsi="Times New Roman" w:cs="Times New Roman"/>
        </w:rPr>
      </w:pPr>
      <w:commentRangeStart w:id="4"/>
      <w:r w:rsidRPr="00727704">
        <w:rPr>
          <w:rFonts w:ascii="Times New Roman" w:hAnsi="Times New Roman" w:cs="Times New Roman"/>
        </w:rPr>
        <w:t>“</w:t>
      </w:r>
      <w:r w:rsidR="009371A9" w:rsidRPr="004D11F7">
        <w:rPr>
          <w:rFonts w:ascii="Times New Roman" w:hAnsi="Times New Roman" w:cs="Times New Roman"/>
          <w:b/>
        </w:rPr>
        <w:t>Figure 8. Proposed model of BK</w:t>
      </w:r>
      <w:r w:rsidR="009371A9" w:rsidRPr="004D11F7">
        <w:rPr>
          <w:rFonts w:ascii="Times New Roman" w:hAnsi="Times New Roman" w:cs="Times New Roman"/>
          <w:b/>
          <w:vertAlign w:val="subscript"/>
        </w:rPr>
        <w:t>Ca</w:t>
      </w:r>
      <w:r w:rsidR="009371A9" w:rsidRPr="004D11F7">
        <w:rPr>
          <w:rFonts w:ascii="Times New Roman" w:hAnsi="Times New Roman" w:cs="Times New Roman"/>
          <w:b/>
        </w:rPr>
        <w:t xml:space="preserve"> regulation by pregnancy in murine UA.</w:t>
      </w:r>
      <w:r w:rsidR="00DC7CC8">
        <w:rPr>
          <w:rFonts w:ascii="Times New Roman" w:hAnsi="Times New Roman" w:cs="Times New Roman"/>
        </w:rPr>
        <w:t xml:space="preserve"> </w:t>
      </w:r>
      <w:r w:rsidR="009371A9" w:rsidRPr="00AD7518">
        <w:rPr>
          <w:rFonts w:ascii="Times New Roman" w:hAnsi="Times New Roman" w:cs="Times New Roman"/>
          <w:i/>
        </w:rPr>
        <w:t>We propose three mechanisms by which the BK</w:t>
      </w:r>
      <w:r w:rsidR="009371A9" w:rsidRPr="00AD7518">
        <w:rPr>
          <w:rFonts w:ascii="Times New Roman" w:hAnsi="Times New Roman" w:cs="Times New Roman"/>
          <w:i/>
          <w:vertAlign w:val="subscript"/>
        </w:rPr>
        <w:t>Ca</w:t>
      </w:r>
      <w:r w:rsidR="009371A9" w:rsidRPr="00AD7518">
        <w:rPr>
          <w:rFonts w:ascii="Times New Roman" w:hAnsi="Times New Roman" w:cs="Times New Roman"/>
          <w:i/>
        </w:rPr>
        <w:t xml:space="preserve"> contribute to UA diameter</w:t>
      </w:r>
      <w:r w:rsidR="00222CEB" w:rsidRPr="00AD7518">
        <w:rPr>
          <w:rFonts w:ascii="Times New Roman" w:hAnsi="Times New Roman" w:cs="Times New Roman"/>
          <w:i/>
        </w:rPr>
        <w:t xml:space="preserve"> </w:t>
      </w:r>
      <w:r w:rsidR="00D357EB" w:rsidRPr="00AD7518">
        <w:rPr>
          <w:rFonts w:ascii="Times New Roman" w:hAnsi="Times New Roman" w:cs="Times New Roman"/>
          <w:i/>
        </w:rPr>
        <w:t>under</w:t>
      </w:r>
      <w:r w:rsidR="00222CEB" w:rsidRPr="00AD7518">
        <w:rPr>
          <w:rFonts w:ascii="Times New Roman" w:hAnsi="Times New Roman" w:cs="Times New Roman"/>
          <w:i/>
        </w:rPr>
        <w:t xml:space="preserve"> our experimental conditions.</w:t>
      </w:r>
      <w:r w:rsidR="009371A9">
        <w:rPr>
          <w:rFonts w:ascii="Times New Roman" w:hAnsi="Times New Roman" w:cs="Times New Roman"/>
        </w:rPr>
        <w:t xml:space="preserve"> </w:t>
      </w:r>
      <w:del w:id="5" w:author="Sarah England" w:date="2017-08-14T17:42:00Z">
        <w:r w:rsidR="009371A9" w:rsidRPr="004D11F7" w:rsidDel="00F71942">
          <w:rPr>
            <w:rFonts w:ascii="Times New Roman" w:hAnsi="Times New Roman" w:cs="Times New Roman"/>
          </w:rPr>
          <w:delText>In wild-type (WT, right panel)</w:delText>
        </w:r>
      </w:del>
      <w:ins w:id="6" w:author="Sarah England" w:date="2017-08-14T17:42:00Z">
        <w:r w:rsidR="00F71942">
          <w:rPr>
            <w:rFonts w:ascii="Times New Roman" w:hAnsi="Times New Roman" w:cs="Times New Roman"/>
          </w:rPr>
          <w:t xml:space="preserve">In non-pregnant </w:t>
        </w:r>
      </w:ins>
      <w:ins w:id="7" w:author="Sarah England" w:date="2017-08-14T17:43:00Z">
        <w:r w:rsidR="00F71942">
          <w:rPr>
            <w:rFonts w:ascii="Times New Roman" w:hAnsi="Times New Roman" w:cs="Times New Roman"/>
          </w:rPr>
          <w:t>UA smooth muscle cells (SMCs)</w:t>
        </w:r>
      </w:ins>
      <w:ins w:id="8" w:author="Sarah England" w:date="2017-08-14T17:42:00Z">
        <w:r w:rsidR="00F71942">
          <w:rPr>
            <w:rFonts w:ascii="Times New Roman" w:hAnsi="Times New Roman" w:cs="Times New Roman"/>
          </w:rPr>
          <w:t xml:space="preserve">, </w:t>
        </w:r>
      </w:ins>
      <w:del w:id="9" w:author="Sarah England" w:date="2017-08-14T17:41:00Z">
        <w:r w:rsidR="009371A9" w:rsidRPr="004D11F7" w:rsidDel="00F71942">
          <w:rPr>
            <w:rFonts w:ascii="Times New Roman" w:hAnsi="Times New Roman" w:cs="Times New Roman"/>
          </w:rPr>
          <w:delText xml:space="preserve">, non-pregnant mice have reduced </w:delText>
        </w:r>
      </w:del>
      <w:del w:id="10" w:author="Sarah England" w:date="2017-08-14T17:43:00Z">
        <w:r w:rsidR="009371A9" w:rsidRPr="004D11F7" w:rsidDel="00F71942">
          <w:rPr>
            <w:rFonts w:ascii="Times New Roman" w:hAnsi="Times New Roman" w:cs="Times New Roman"/>
          </w:rPr>
          <w:delText>UA diameter</w:delText>
        </w:r>
      </w:del>
      <w:del w:id="11" w:author="Sarah England" w:date="2017-08-14T17:41:00Z">
        <w:r w:rsidR="009371A9" w:rsidRPr="004D11F7" w:rsidDel="00F71942">
          <w:rPr>
            <w:rFonts w:ascii="Times New Roman" w:hAnsi="Times New Roman" w:cs="Times New Roman"/>
          </w:rPr>
          <w:delText>, and</w:delText>
        </w:r>
      </w:del>
      <w:del w:id="12" w:author="Sarah England" w:date="2017-08-14T17:43:00Z">
        <w:r w:rsidR="009371A9" w:rsidRPr="004D11F7" w:rsidDel="00F71942">
          <w:rPr>
            <w:rFonts w:ascii="Times New Roman" w:hAnsi="Times New Roman" w:cs="Times New Roman"/>
          </w:rPr>
          <w:delText xml:space="preserve"> </w:delText>
        </w:r>
      </w:del>
      <w:r w:rsidR="009371A9" w:rsidRPr="004D11F7">
        <w:rPr>
          <w:rFonts w:ascii="Times New Roman" w:hAnsi="Times New Roman" w:cs="Times New Roman"/>
        </w:rPr>
        <w:t>BK</w:t>
      </w:r>
      <w:r w:rsidR="009371A9" w:rsidRPr="004D11F7">
        <w:rPr>
          <w:rFonts w:ascii="Times New Roman" w:hAnsi="Times New Roman" w:cs="Times New Roman"/>
          <w:vertAlign w:val="subscript"/>
        </w:rPr>
        <w:t>Ca</w:t>
      </w:r>
      <w:r w:rsidR="009371A9" w:rsidRPr="004D11F7">
        <w:rPr>
          <w:rFonts w:ascii="Times New Roman" w:hAnsi="Times New Roman" w:cs="Times New Roman"/>
        </w:rPr>
        <w:t xml:space="preserve"> channels are </w:t>
      </w:r>
      <w:del w:id="13" w:author="Sarah England" w:date="2017-08-14T17:43:00Z">
        <w:r w:rsidR="009371A9" w:rsidRPr="004D11F7" w:rsidDel="00F71942">
          <w:rPr>
            <w:rFonts w:ascii="Times New Roman" w:hAnsi="Times New Roman" w:cs="Times New Roman"/>
          </w:rPr>
          <w:delText xml:space="preserve">mostly </w:delText>
        </w:r>
      </w:del>
      <w:ins w:id="14" w:author="Sarah England" w:date="2017-08-14T17:43:00Z">
        <w:r w:rsidR="00F71942">
          <w:rPr>
            <w:rFonts w:ascii="Times New Roman" w:hAnsi="Times New Roman" w:cs="Times New Roman"/>
          </w:rPr>
          <w:t>primarily</w:t>
        </w:r>
        <w:r w:rsidR="00F71942" w:rsidRPr="004D11F7">
          <w:rPr>
            <w:rFonts w:ascii="Times New Roman" w:hAnsi="Times New Roman" w:cs="Times New Roman"/>
          </w:rPr>
          <w:t xml:space="preserve"> </w:t>
        </w:r>
      </w:ins>
      <w:r w:rsidR="009371A9" w:rsidRPr="004D11F7">
        <w:rPr>
          <w:rFonts w:ascii="Times New Roman" w:hAnsi="Times New Roman" w:cs="Times New Roman"/>
        </w:rPr>
        <w:t xml:space="preserve">composed of </w:t>
      </w:r>
      <w:r w:rsidR="009371A9" w:rsidRPr="004D11F7">
        <w:rPr>
          <w:rFonts w:ascii="Symbol" w:hAnsi="Symbol" w:cs="Times New Roman"/>
        </w:rPr>
        <w:t></w:t>
      </w:r>
      <w:r w:rsidR="009371A9" w:rsidRPr="004D11F7">
        <w:rPr>
          <w:rFonts w:ascii="Times New Roman" w:hAnsi="Times New Roman" w:cs="Times New Roman"/>
        </w:rPr>
        <w:t>-subunit</w:t>
      </w:r>
      <w:ins w:id="15" w:author="Sarah England" w:date="2017-08-14T17:43:00Z">
        <w:r w:rsidR="00F71942">
          <w:rPr>
            <w:rFonts w:ascii="Times New Roman" w:hAnsi="Times New Roman" w:cs="Times New Roman"/>
          </w:rPr>
          <w:t>s</w:t>
        </w:r>
      </w:ins>
      <w:ins w:id="16" w:author="Sarah England" w:date="2017-08-14T17:44:00Z">
        <w:r w:rsidR="00F71942">
          <w:rPr>
            <w:rFonts w:ascii="Times New Roman" w:hAnsi="Times New Roman" w:cs="Times New Roman"/>
          </w:rPr>
          <w:t xml:space="preserve"> alone.</w:t>
        </w:r>
      </w:ins>
      <w:del w:id="17" w:author="Sarah England" w:date="2017-08-14T17:44:00Z">
        <w:r w:rsidR="009371A9" w:rsidRPr="004D11F7" w:rsidDel="00F71942">
          <w:rPr>
            <w:rFonts w:ascii="Times New Roman" w:hAnsi="Times New Roman" w:cs="Times New Roman"/>
          </w:rPr>
          <w:delText xml:space="preserve"> </w:delText>
        </w:r>
      </w:del>
      <w:del w:id="18" w:author="Sarah England" w:date="2017-08-14T17:43:00Z">
        <w:r w:rsidR="009371A9" w:rsidRPr="004D11F7" w:rsidDel="00F71942">
          <w:rPr>
            <w:rFonts w:ascii="Times New Roman" w:hAnsi="Times New Roman" w:cs="Times New Roman"/>
          </w:rPr>
          <w:delText>in smooth muscle cells (SMC</w:delText>
        </w:r>
      </w:del>
      <w:del w:id="19" w:author="Sarah England" w:date="2017-08-14T17:44:00Z">
        <w:r w:rsidR="009371A9" w:rsidRPr="004D11F7" w:rsidDel="00F71942">
          <w:rPr>
            <w:rFonts w:ascii="Times New Roman" w:hAnsi="Times New Roman" w:cs="Times New Roman"/>
          </w:rPr>
          <w:delText>)</w:delText>
        </w:r>
      </w:del>
      <w:r w:rsidR="009371A9" w:rsidRPr="004D11F7">
        <w:rPr>
          <w:rFonts w:ascii="Times New Roman" w:hAnsi="Times New Roman" w:cs="Times New Roman"/>
        </w:rPr>
        <w:t xml:space="preserve">. In </w:t>
      </w:r>
      <w:del w:id="20" w:author="Sarah England" w:date="2017-08-14T17:44:00Z">
        <w:r w:rsidR="009371A9" w:rsidRPr="004D11F7" w:rsidDel="00F71942">
          <w:rPr>
            <w:rFonts w:ascii="Times New Roman" w:hAnsi="Times New Roman" w:cs="Times New Roman"/>
          </w:rPr>
          <w:delText xml:space="preserve">UA </w:delText>
        </w:r>
      </w:del>
      <w:r w:rsidR="009371A9" w:rsidRPr="004D11F7">
        <w:rPr>
          <w:rFonts w:ascii="Times New Roman" w:hAnsi="Times New Roman" w:cs="Times New Roman"/>
        </w:rPr>
        <w:t xml:space="preserve">SMCs from pregnant </w:t>
      </w:r>
      <w:del w:id="21" w:author="Sarah England" w:date="2017-08-14T17:44:00Z">
        <w:r w:rsidR="009371A9" w:rsidRPr="004D11F7" w:rsidDel="00F71942">
          <w:rPr>
            <w:rFonts w:ascii="Times New Roman" w:hAnsi="Times New Roman" w:cs="Times New Roman"/>
          </w:rPr>
          <w:delText>mice</w:delText>
        </w:r>
      </w:del>
      <w:ins w:id="22" w:author="Sarah England" w:date="2017-08-14T17:44:00Z">
        <w:r w:rsidR="00F71942">
          <w:rPr>
            <w:rFonts w:ascii="Times New Roman" w:hAnsi="Times New Roman" w:cs="Times New Roman"/>
          </w:rPr>
          <w:t>UA</w:t>
        </w:r>
      </w:ins>
      <w:r w:rsidR="009371A9" w:rsidRPr="004D11F7">
        <w:rPr>
          <w:rFonts w:ascii="Times New Roman" w:hAnsi="Times New Roman" w:cs="Times New Roman"/>
        </w:rPr>
        <w:t>, BK</w:t>
      </w:r>
      <w:r w:rsidR="009371A9" w:rsidRPr="004D11F7">
        <w:rPr>
          <w:rFonts w:ascii="Times New Roman" w:hAnsi="Times New Roman" w:cs="Times New Roman"/>
          <w:vertAlign w:val="subscript"/>
        </w:rPr>
        <w:t>Ca</w:t>
      </w:r>
      <w:r w:rsidR="009371A9" w:rsidRPr="004D11F7">
        <w:rPr>
          <w:rFonts w:ascii="Times New Roman" w:hAnsi="Times New Roman" w:cs="Times New Roman"/>
        </w:rPr>
        <w:t xml:space="preserve"> </w:t>
      </w:r>
      <w:r w:rsidR="009371A9" w:rsidRPr="004D11F7">
        <w:rPr>
          <w:rFonts w:ascii="Symbol" w:hAnsi="Symbol" w:cs="Times New Roman"/>
        </w:rPr>
        <w:t></w:t>
      </w:r>
      <w:r w:rsidR="009371A9" w:rsidRPr="004D11F7">
        <w:rPr>
          <w:rFonts w:ascii="Times New Roman" w:hAnsi="Times New Roman" w:cs="Times New Roman"/>
        </w:rPr>
        <w:t xml:space="preserve">-subunits associate with </w:t>
      </w:r>
      <w:r w:rsidR="009371A9" w:rsidRPr="004D11F7">
        <w:rPr>
          <w:rFonts w:ascii="Symbol" w:hAnsi="Symbol" w:cs="Times New Roman"/>
        </w:rPr>
        <w:t></w:t>
      </w:r>
      <w:r w:rsidR="009371A9" w:rsidRPr="004D11F7">
        <w:rPr>
          <w:rFonts w:ascii="Times New Roman" w:hAnsi="Times New Roman" w:cs="Times New Roman"/>
        </w:rPr>
        <w:t xml:space="preserve">1- and </w:t>
      </w:r>
      <w:r w:rsidR="009371A9" w:rsidRPr="004D11F7">
        <w:rPr>
          <w:rFonts w:ascii="Symbol" w:hAnsi="Symbol" w:cs="Times New Roman"/>
          <w:b/>
        </w:rPr>
        <w:t></w:t>
      </w:r>
      <w:r w:rsidR="009371A9" w:rsidRPr="004D11F7">
        <w:rPr>
          <w:rFonts w:ascii="Times New Roman" w:hAnsi="Times New Roman" w:cs="Times New Roman"/>
        </w:rPr>
        <w:t xml:space="preserve">1-subunits, increasing </w:t>
      </w:r>
      <w:ins w:id="23" w:author="Sarah England" w:date="2017-08-14T17:45:00Z">
        <w:r w:rsidR="00F71942">
          <w:rPr>
            <w:rFonts w:ascii="Times New Roman" w:hAnsi="Times New Roman" w:cs="Times New Roman"/>
          </w:rPr>
          <w:t>BK</w:t>
        </w:r>
        <w:r w:rsidR="00F71942" w:rsidRPr="00F71942">
          <w:rPr>
            <w:rFonts w:ascii="Times New Roman" w:hAnsi="Times New Roman" w:cs="Times New Roman"/>
            <w:vertAlign w:val="subscript"/>
            <w:rPrChange w:id="24" w:author="Sarah England" w:date="2017-08-14T17:45:00Z">
              <w:rPr>
                <w:rFonts w:ascii="Times New Roman" w:hAnsi="Times New Roman" w:cs="Times New Roman"/>
              </w:rPr>
            </w:rPrChange>
          </w:rPr>
          <w:t>Ca</w:t>
        </w:r>
        <w:r w:rsidR="00F71942">
          <w:rPr>
            <w:rFonts w:ascii="Times New Roman" w:hAnsi="Times New Roman" w:cs="Times New Roman"/>
          </w:rPr>
          <w:t xml:space="preserve"> </w:t>
        </w:r>
      </w:ins>
      <w:r w:rsidR="009371A9" w:rsidRPr="004D11F7">
        <w:rPr>
          <w:rFonts w:ascii="Times New Roman" w:hAnsi="Times New Roman" w:cs="Times New Roman"/>
        </w:rPr>
        <w:t>channel activity</w:t>
      </w:r>
      <w:ins w:id="25" w:author="Sarah England" w:date="2017-08-14T17:49:00Z">
        <w:r w:rsidR="00F71942">
          <w:rPr>
            <w:rFonts w:ascii="Times New Roman" w:hAnsi="Times New Roman" w:cs="Times New Roman"/>
          </w:rPr>
          <w:t xml:space="preserve">, </w:t>
        </w:r>
      </w:ins>
      <w:del w:id="26" w:author="Sarah England" w:date="2017-08-14T17:45:00Z">
        <w:r w:rsidR="009371A9" w:rsidRPr="004D11F7" w:rsidDel="00F71942">
          <w:rPr>
            <w:rFonts w:ascii="Times New Roman" w:hAnsi="Times New Roman" w:cs="Times New Roman"/>
          </w:rPr>
          <w:delText xml:space="preserve"> and K</w:delText>
        </w:r>
        <w:r w:rsidR="009371A9" w:rsidRPr="004D11F7" w:rsidDel="00F71942">
          <w:rPr>
            <w:rFonts w:ascii="Times New Roman" w:hAnsi="Times New Roman" w:cs="Times New Roman"/>
            <w:vertAlign w:val="superscript"/>
          </w:rPr>
          <w:delText>+</w:delText>
        </w:r>
        <w:r w:rsidR="009371A9" w:rsidRPr="004D11F7" w:rsidDel="00F71942">
          <w:rPr>
            <w:rFonts w:ascii="Times New Roman" w:hAnsi="Times New Roman" w:cs="Times New Roman"/>
          </w:rPr>
          <w:delText xml:space="preserve"> efflux</w:delText>
        </w:r>
      </w:del>
      <w:ins w:id="27" w:author="Sarah England" w:date="2017-08-14T17:45:00Z">
        <w:r w:rsidR="00F71942">
          <w:rPr>
            <w:rFonts w:ascii="Times New Roman" w:hAnsi="Times New Roman" w:cs="Times New Roman"/>
          </w:rPr>
          <w:t xml:space="preserve">SMC </w:t>
        </w:r>
      </w:ins>
      <w:del w:id="28" w:author="Sarah England" w:date="2017-08-14T17:45:00Z">
        <w:r w:rsidR="009371A9" w:rsidRPr="004D11F7" w:rsidDel="00F71942">
          <w:rPr>
            <w:rFonts w:ascii="Times New Roman" w:hAnsi="Times New Roman" w:cs="Times New Roman"/>
          </w:rPr>
          <w:delText xml:space="preserve">, inducing </w:delText>
        </w:r>
      </w:del>
      <w:r w:rsidR="009371A9" w:rsidRPr="004D11F7">
        <w:rPr>
          <w:rFonts w:ascii="Times New Roman" w:hAnsi="Times New Roman" w:cs="Times New Roman"/>
        </w:rPr>
        <w:t>hyperpolarization</w:t>
      </w:r>
      <w:ins w:id="29" w:author="Sarah England" w:date="2017-08-14T17:46:00Z">
        <w:r w:rsidR="00F71942">
          <w:rPr>
            <w:rFonts w:ascii="Times New Roman" w:hAnsi="Times New Roman" w:cs="Times New Roman"/>
          </w:rPr>
          <w:t>,</w:t>
        </w:r>
      </w:ins>
      <w:del w:id="30" w:author="Sarah England" w:date="2017-08-14T17:46:00Z">
        <w:r w:rsidR="009371A9" w:rsidRPr="004D11F7" w:rsidDel="00F71942">
          <w:rPr>
            <w:rFonts w:ascii="Times New Roman" w:hAnsi="Times New Roman" w:cs="Times New Roman"/>
          </w:rPr>
          <w:delText xml:space="preserve"> </w:delText>
        </w:r>
      </w:del>
      <w:ins w:id="31" w:author="Sarah England" w:date="2017-08-14T17:46:00Z">
        <w:r w:rsidR="00F71942">
          <w:rPr>
            <w:rFonts w:ascii="Times New Roman" w:hAnsi="Times New Roman" w:cs="Times New Roman"/>
          </w:rPr>
          <w:t xml:space="preserve"> and</w:t>
        </w:r>
      </w:ins>
      <w:del w:id="32" w:author="Sarah England" w:date="2017-08-14T17:46:00Z">
        <w:r w:rsidR="009371A9" w:rsidRPr="004D11F7" w:rsidDel="00F71942">
          <w:rPr>
            <w:rFonts w:ascii="Times New Roman" w:hAnsi="Times New Roman" w:cs="Times New Roman"/>
          </w:rPr>
          <w:delText>of the plasma membrane,</w:delText>
        </w:r>
      </w:del>
      <w:r w:rsidR="009371A9" w:rsidRPr="004D11F7">
        <w:rPr>
          <w:rFonts w:ascii="Times New Roman" w:hAnsi="Times New Roman" w:cs="Times New Roman"/>
        </w:rPr>
        <w:t xml:space="preserve"> </w:t>
      </w:r>
      <w:del w:id="33" w:author="Sarah England" w:date="2017-08-14T17:46:00Z">
        <w:r w:rsidR="009371A9" w:rsidRPr="004D11F7" w:rsidDel="00F71942">
          <w:rPr>
            <w:rFonts w:ascii="Times New Roman" w:hAnsi="Times New Roman" w:cs="Times New Roman"/>
          </w:rPr>
          <w:delText xml:space="preserve">relaxation of SMC and </w:delText>
        </w:r>
      </w:del>
      <w:ins w:id="34" w:author="Sarah England" w:date="2017-08-14T17:46:00Z">
        <w:r w:rsidR="00F71942">
          <w:rPr>
            <w:rFonts w:ascii="Times New Roman" w:hAnsi="Times New Roman" w:cs="Times New Roman"/>
          </w:rPr>
          <w:t xml:space="preserve">UA </w:t>
        </w:r>
      </w:ins>
      <w:del w:id="35" w:author="Sarah England" w:date="2017-08-14T17:46:00Z">
        <w:r w:rsidR="009371A9" w:rsidRPr="004D11F7" w:rsidDel="00F71942">
          <w:rPr>
            <w:rFonts w:ascii="Times New Roman" w:hAnsi="Times New Roman" w:cs="Times New Roman"/>
          </w:rPr>
          <w:delText>vaso</w:delText>
        </w:r>
      </w:del>
      <w:r w:rsidR="009371A9" w:rsidRPr="004D11F7">
        <w:rPr>
          <w:rFonts w:ascii="Times New Roman" w:hAnsi="Times New Roman" w:cs="Times New Roman"/>
        </w:rPr>
        <w:t>dilation</w:t>
      </w:r>
      <w:ins w:id="36" w:author="Sarah England" w:date="2017-08-14T17:47:00Z">
        <w:r w:rsidR="00F71942">
          <w:rPr>
            <w:rFonts w:ascii="Times New Roman" w:hAnsi="Times New Roman" w:cs="Times New Roman"/>
          </w:rPr>
          <w:t>.</w:t>
        </w:r>
      </w:ins>
      <w:del w:id="37" w:author="Sarah England" w:date="2017-08-14T17:47:00Z">
        <w:r w:rsidR="009371A9" w:rsidRPr="004D11F7" w:rsidDel="00F71942">
          <w:rPr>
            <w:rFonts w:ascii="Times New Roman" w:hAnsi="Times New Roman" w:cs="Times New Roman"/>
          </w:rPr>
          <w:delText>, which leads to an increase in UA diameter and normal litter sizes</w:delText>
        </w:r>
      </w:del>
      <w:r w:rsidR="009371A9" w:rsidRPr="004D11F7">
        <w:rPr>
          <w:rFonts w:ascii="Times New Roman" w:hAnsi="Times New Roman" w:cs="Times New Roman"/>
        </w:rPr>
        <w:t xml:space="preserve">. </w:t>
      </w:r>
      <w:del w:id="38" w:author="Sarah England" w:date="2017-08-14T17:50:00Z">
        <w:r w:rsidR="009F7C89" w:rsidRPr="00E27EEB" w:rsidDel="00B61EA6">
          <w:rPr>
            <w:rFonts w:ascii="Times New Roman" w:hAnsi="Times New Roman" w:cs="Times New Roman"/>
            <w:i/>
          </w:rPr>
          <w:delText>Although the mechanism</w:delText>
        </w:r>
        <w:r w:rsidR="00107B61" w:rsidRPr="00E27EEB" w:rsidDel="00B61EA6">
          <w:rPr>
            <w:rFonts w:ascii="Times New Roman" w:hAnsi="Times New Roman" w:cs="Times New Roman"/>
            <w:i/>
          </w:rPr>
          <w:delText>(s)</w:delText>
        </w:r>
        <w:r w:rsidR="009F7C89" w:rsidRPr="00E27EEB" w:rsidDel="00B61EA6">
          <w:rPr>
            <w:rFonts w:ascii="Times New Roman" w:hAnsi="Times New Roman" w:cs="Times New Roman"/>
            <w:i/>
          </w:rPr>
          <w:delText xml:space="preserve"> for th</w:delText>
        </w:r>
        <w:r w:rsidR="00107B61" w:rsidRPr="00E27EEB" w:rsidDel="00B61EA6">
          <w:rPr>
            <w:rFonts w:ascii="Times New Roman" w:hAnsi="Times New Roman" w:cs="Times New Roman"/>
            <w:i/>
          </w:rPr>
          <w:delText>e</w:delText>
        </w:r>
        <w:r w:rsidR="009F7C89" w:rsidRPr="00E27EEB" w:rsidDel="00B61EA6">
          <w:rPr>
            <w:rFonts w:ascii="Times New Roman" w:hAnsi="Times New Roman" w:cs="Times New Roman"/>
            <w:i/>
          </w:rPr>
          <w:delText xml:space="preserve"> pregnancy-dependent increase </w:delText>
        </w:r>
        <w:r w:rsidR="00107B61" w:rsidRPr="00E27EEB" w:rsidDel="00B61EA6">
          <w:rPr>
            <w:rFonts w:ascii="Times New Roman" w:hAnsi="Times New Roman" w:cs="Times New Roman"/>
            <w:i/>
          </w:rPr>
          <w:delText xml:space="preserve">in </w:delText>
        </w:r>
        <w:r w:rsidR="009F7C89" w:rsidRPr="00E27EEB" w:rsidDel="00B61EA6">
          <w:rPr>
            <w:rFonts w:ascii="Times New Roman" w:hAnsi="Times New Roman" w:cs="Times New Roman"/>
            <w:i/>
          </w:rPr>
          <w:delText xml:space="preserve">channel association with auxiliary subunits is unknown, </w:delText>
        </w:r>
        <w:r w:rsidR="00D357EB" w:rsidRPr="00E27EEB" w:rsidDel="00B61EA6">
          <w:rPr>
            <w:rFonts w:ascii="Times New Roman" w:hAnsi="Times New Roman" w:cs="Times New Roman"/>
            <w:i/>
          </w:rPr>
          <w:delText>evidence from ovine UA suggest</w:delText>
        </w:r>
        <w:r w:rsidR="009371A9" w:rsidRPr="00E27EEB" w:rsidDel="00B61EA6">
          <w:rPr>
            <w:rFonts w:ascii="Times New Roman" w:hAnsi="Times New Roman" w:cs="Times New Roman"/>
            <w:i/>
          </w:rPr>
          <w:delText xml:space="preserve"> </w:delText>
        </w:r>
        <w:r w:rsidR="009371A9" w:rsidRPr="004D11F7" w:rsidDel="00B61EA6">
          <w:rPr>
            <w:rFonts w:ascii="Times New Roman" w:hAnsi="Times New Roman" w:cs="Times New Roman"/>
          </w:rPr>
          <w:delText>epigenetic and hormonal (i.e. estradiol [E</w:delText>
        </w:r>
        <w:r w:rsidR="009371A9" w:rsidRPr="004D11F7" w:rsidDel="00B61EA6">
          <w:rPr>
            <w:rFonts w:ascii="Times New Roman" w:hAnsi="Times New Roman" w:cs="Times New Roman"/>
            <w:vertAlign w:val="subscript"/>
          </w:rPr>
          <w:delText>2</w:delText>
        </w:r>
        <w:r w:rsidR="009371A9" w:rsidRPr="004D11F7" w:rsidDel="00B61EA6">
          <w:rPr>
            <w:rFonts w:ascii="Times New Roman" w:hAnsi="Times New Roman" w:cs="Times New Roman"/>
          </w:rPr>
          <w:delText>]) regulation of BK</w:delText>
        </w:r>
        <w:r w:rsidR="009371A9" w:rsidRPr="004D11F7" w:rsidDel="00B61EA6">
          <w:rPr>
            <w:rFonts w:ascii="Times New Roman" w:hAnsi="Times New Roman" w:cs="Times New Roman"/>
            <w:vertAlign w:val="subscript"/>
          </w:rPr>
          <w:delText>Ca</w:delText>
        </w:r>
        <w:r w:rsidR="009371A9" w:rsidRPr="004D11F7" w:rsidDel="00B61EA6">
          <w:rPr>
            <w:rFonts w:ascii="Times New Roman" w:hAnsi="Times New Roman" w:cs="Times New Roman"/>
          </w:rPr>
          <w:delText xml:space="preserve"> channel or its auxiliary subunits. </w:delText>
        </w:r>
      </w:del>
      <w:r w:rsidR="009371A9" w:rsidRPr="004D11F7">
        <w:rPr>
          <w:rFonts w:ascii="Times New Roman" w:hAnsi="Times New Roman" w:cs="Times New Roman"/>
        </w:rPr>
        <w:t>In BK</w:t>
      </w:r>
      <w:r w:rsidR="009371A9" w:rsidRPr="004D11F7">
        <w:rPr>
          <w:rFonts w:ascii="Times New Roman" w:hAnsi="Times New Roman" w:cs="Times New Roman"/>
          <w:vertAlign w:val="subscript"/>
        </w:rPr>
        <w:t>Ca</w:t>
      </w:r>
      <w:r w:rsidR="009371A9" w:rsidRPr="004D11F7">
        <w:rPr>
          <w:rFonts w:ascii="Times New Roman" w:hAnsi="Times New Roman" w:cs="Times New Roman"/>
        </w:rPr>
        <w:t xml:space="preserve"> </w:t>
      </w:r>
      <w:r w:rsidR="009371A9" w:rsidRPr="00E27EEB">
        <w:rPr>
          <w:rFonts w:ascii="Times New Roman" w:hAnsi="Times New Roman" w:cs="Times New Roman"/>
        </w:rPr>
        <w:t xml:space="preserve">knockout </w:t>
      </w:r>
      <w:r w:rsidR="009371A9" w:rsidRPr="004D11F7">
        <w:rPr>
          <w:rFonts w:ascii="Times New Roman" w:hAnsi="Times New Roman" w:cs="Times New Roman"/>
        </w:rPr>
        <w:t>mice (BK</w:t>
      </w:r>
      <w:r w:rsidR="009371A9" w:rsidRPr="004D11F7">
        <w:rPr>
          <w:rFonts w:ascii="Times New Roman" w:hAnsi="Times New Roman" w:cs="Times New Roman"/>
          <w:vertAlign w:val="subscript"/>
        </w:rPr>
        <w:t>Ca</w:t>
      </w:r>
      <w:r w:rsidR="009371A9" w:rsidRPr="004D11F7">
        <w:rPr>
          <w:rFonts w:ascii="Times New Roman" w:hAnsi="Times New Roman" w:cs="Times New Roman"/>
          <w:vertAlign w:val="superscript"/>
        </w:rPr>
        <w:t>-/-</w:t>
      </w:r>
      <w:r w:rsidR="009371A9" w:rsidRPr="004D11F7">
        <w:rPr>
          <w:rFonts w:ascii="Times New Roman" w:hAnsi="Times New Roman" w:cs="Times New Roman"/>
        </w:rPr>
        <w:t xml:space="preserve">, middle panel), the lack of </w:t>
      </w:r>
      <w:ins w:id="39" w:author="Sarah England" w:date="2017-08-14T17:51:00Z">
        <w:r w:rsidR="00B61EA6">
          <w:rPr>
            <w:rFonts w:ascii="Times New Roman" w:hAnsi="Times New Roman" w:cs="Times New Roman"/>
          </w:rPr>
          <w:t xml:space="preserve">the </w:t>
        </w:r>
      </w:ins>
      <w:ins w:id="40" w:author="Sarah England" w:date="2017-08-14T17:52:00Z">
        <w:r w:rsidR="00B61EA6">
          <w:rPr>
            <w:rFonts w:ascii="Times New Roman" w:hAnsi="Times New Roman" w:cs="Times New Roman"/>
          </w:rPr>
          <w:t xml:space="preserve">repolarizing </w:t>
        </w:r>
      </w:ins>
      <w:r w:rsidR="009371A9" w:rsidRPr="004D11F7">
        <w:rPr>
          <w:rFonts w:ascii="Times New Roman" w:hAnsi="Times New Roman" w:cs="Times New Roman"/>
        </w:rPr>
        <w:t>BK</w:t>
      </w:r>
      <w:r w:rsidR="009371A9" w:rsidRPr="004D11F7">
        <w:rPr>
          <w:rFonts w:ascii="Times New Roman" w:hAnsi="Times New Roman" w:cs="Times New Roman"/>
          <w:vertAlign w:val="subscript"/>
        </w:rPr>
        <w:t>Ca</w:t>
      </w:r>
      <w:r w:rsidR="009371A9" w:rsidRPr="004D11F7">
        <w:rPr>
          <w:rFonts w:ascii="Times New Roman" w:hAnsi="Times New Roman" w:cs="Times New Roman"/>
        </w:rPr>
        <w:t xml:space="preserve"> </w:t>
      </w:r>
      <w:del w:id="41" w:author="Sarah England" w:date="2017-08-14T17:52:00Z">
        <w:r w:rsidR="009371A9" w:rsidRPr="004D11F7" w:rsidDel="00B61EA6">
          <w:rPr>
            <w:rFonts w:ascii="Symbol" w:hAnsi="Symbol" w:cs="Times New Roman"/>
          </w:rPr>
          <w:delText></w:delText>
        </w:r>
        <w:r w:rsidR="009371A9" w:rsidRPr="004D11F7" w:rsidDel="00B61EA6">
          <w:rPr>
            <w:rFonts w:ascii="Times New Roman" w:hAnsi="Times New Roman" w:cs="Times New Roman"/>
          </w:rPr>
          <w:delText>-subunits</w:delText>
        </w:r>
      </w:del>
      <w:r w:rsidR="009371A9" w:rsidRPr="004D11F7">
        <w:rPr>
          <w:rFonts w:ascii="Times New Roman" w:hAnsi="Times New Roman" w:cs="Times New Roman"/>
        </w:rPr>
        <w:t xml:space="preserve"> </w:t>
      </w:r>
      <w:ins w:id="42" w:author="Sarah England" w:date="2017-08-14T17:52:00Z">
        <w:r w:rsidR="00B61EA6">
          <w:rPr>
            <w:rFonts w:ascii="Times New Roman" w:hAnsi="Times New Roman" w:cs="Times New Roman"/>
          </w:rPr>
          <w:t xml:space="preserve">current leads to a a depolarized membrane, </w:t>
        </w:r>
      </w:ins>
      <w:ins w:id="43" w:author="Sarah England" w:date="2017-08-14T17:53:00Z">
        <w:r w:rsidR="00B61EA6">
          <w:rPr>
            <w:rFonts w:ascii="Times New Roman" w:hAnsi="Times New Roman" w:cs="Times New Roman"/>
          </w:rPr>
          <w:t xml:space="preserve">and a more contractile SMC, thus </w:t>
        </w:r>
      </w:ins>
      <w:del w:id="44" w:author="Sarah England" w:date="2017-08-14T17:52:00Z">
        <w:r w:rsidR="009371A9" w:rsidRPr="004D11F7" w:rsidDel="00B61EA6">
          <w:rPr>
            <w:rFonts w:ascii="Times New Roman" w:hAnsi="Times New Roman" w:cs="Times New Roman"/>
          </w:rPr>
          <w:delText>leads</w:delText>
        </w:r>
      </w:del>
      <w:ins w:id="45" w:author="Sarah England" w:date="2017-08-14T17:54:00Z">
        <w:r w:rsidR="00B61EA6">
          <w:rPr>
            <w:rFonts w:ascii="Times New Roman" w:hAnsi="Times New Roman" w:cs="Times New Roman"/>
          </w:rPr>
          <w:t>UA</w:t>
        </w:r>
      </w:ins>
      <w:del w:id="46" w:author="Sarah England" w:date="2017-08-14T17:52:00Z">
        <w:r w:rsidR="009371A9" w:rsidRPr="004D11F7" w:rsidDel="00B61EA6">
          <w:rPr>
            <w:rFonts w:ascii="Times New Roman" w:hAnsi="Times New Roman" w:cs="Times New Roman"/>
          </w:rPr>
          <w:delText xml:space="preserve"> </w:delText>
        </w:r>
      </w:del>
      <w:del w:id="47" w:author="Sarah England" w:date="2017-08-14T17:54:00Z">
        <w:r w:rsidR="009371A9" w:rsidRPr="004D11F7" w:rsidDel="00B61EA6">
          <w:rPr>
            <w:rFonts w:ascii="Times New Roman" w:hAnsi="Times New Roman" w:cs="Times New Roman"/>
          </w:rPr>
          <w:delText>to a reduced UA</w:delText>
        </w:r>
      </w:del>
      <w:r w:rsidR="009371A9" w:rsidRPr="004D11F7">
        <w:rPr>
          <w:rFonts w:ascii="Times New Roman" w:hAnsi="Times New Roman" w:cs="Times New Roman"/>
        </w:rPr>
        <w:t xml:space="preserve"> diameter </w:t>
      </w:r>
      <w:ins w:id="48" w:author="Sarah England" w:date="2017-08-14T17:54:00Z">
        <w:r w:rsidR="00B61EA6">
          <w:rPr>
            <w:rFonts w:ascii="Times New Roman" w:hAnsi="Times New Roman" w:cs="Times New Roman"/>
          </w:rPr>
          <w:t xml:space="preserve">is reduced. </w:t>
        </w:r>
      </w:ins>
      <w:del w:id="49" w:author="Sarah England" w:date="2017-08-14T17:54:00Z">
        <w:r w:rsidR="009371A9" w:rsidRPr="004D11F7" w:rsidDel="00B61EA6">
          <w:rPr>
            <w:rFonts w:ascii="Times New Roman" w:hAnsi="Times New Roman" w:cs="Times New Roman"/>
          </w:rPr>
          <w:delText>during pregnancy</w:delText>
        </w:r>
      </w:del>
      <w:del w:id="50" w:author="Sarah England" w:date="2017-08-14T17:50:00Z">
        <w:r w:rsidR="009371A9" w:rsidRPr="004D11F7" w:rsidDel="00B61EA6">
          <w:rPr>
            <w:rFonts w:ascii="Times New Roman" w:hAnsi="Times New Roman" w:cs="Times New Roman"/>
          </w:rPr>
          <w:delText xml:space="preserve"> and smaller litter sizes compared to WT</w:delText>
        </w:r>
      </w:del>
      <w:r w:rsidR="009371A9" w:rsidRPr="004D11F7">
        <w:rPr>
          <w:rFonts w:ascii="Times New Roman" w:hAnsi="Times New Roman" w:cs="Times New Roman"/>
        </w:rPr>
        <w:t>.</w:t>
      </w:r>
      <w:del w:id="51" w:author="Sarah England" w:date="2017-08-14T17:51:00Z">
        <w:r w:rsidR="009371A9" w:rsidRPr="004D11F7" w:rsidDel="00B61EA6">
          <w:rPr>
            <w:rFonts w:ascii="Times New Roman" w:hAnsi="Times New Roman" w:cs="Times New Roman"/>
          </w:rPr>
          <w:delText xml:space="preserve"> Additional mechanisms, such as up/downregulation of other ion channels (i.e. voltage-gated K</w:delText>
        </w:r>
        <w:r w:rsidR="009371A9" w:rsidRPr="004D11F7" w:rsidDel="00B61EA6">
          <w:rPr>
            <w:rFonts w:ascii="Times New Roman" w:hAnsi="Times New Roman" w:cs="Times New Roman"/>
            <w:vertAlign w:val="superscript"/>
          </w:rPr>
          <w:delText>+</w:delText>
        </w:r>
        <w:r w:rsidR="009371A9" w:rsidRPr="004D11F7" w:rsidDel="00B61EA6">
          <w:rPr>
            <w:rFonts w:ascii="Times New Roman" w:hAnsi="Times New Roman" w:cs="Times New Roman"/>
          </w:rPr>
          <w:delText xml:space="preserve"> or Ca</w:delText>
        </w:r>
        <w:r w:rsidR="009371A9" w:rsidRPr="004D11F7" w:rsidDel="00B61EA6">
          <w:rPr>
            <w:rFonts w:ascii="Times New Roman" w:hAnsi="Times New Roman" w:cs="Times New Roman"/>
            <w:vertAlign w:val="superscript"/>
          </w:rPr>
          <w:delText>2+</w:delText>
        </w:r>
        <w:r w:rsidR="009371A9" w:rsidRPr="004D11F7" w:rsidDel="00B61EA6">
          <w:rPr>
            <w:rFonts w:ascii="Times New Roman" w:hAnsi="Times New Roman" w:cs="Times New Roman"/>
          </w:rPr>
          <w:delText xml:space="preserve"> channels) or enhanced production of endothelial factors (i.e. nitric oxide, prostaglandins, etc.), could </w:delText>
        </w:r>
        <w:r w:rsidR="00AF7CF3" w:rsidRPr="00E27EEB" w:rsidDel="00B61EA6">
          <w:rPr>
            <w:rFonts w:ascii="Times New Roman" w:hAnsi="Times New Roman" w:cs="Times New Roman"/>
            <w:i/>
          </w:rPr>
          <w:delText>likely</w:delText>
        </w:r>
        <w:r w:rsidR="00AF7CF3" w:rsidDel="00B61EA6">
          <w:rPr>
            <w:rFonts w:ascii="Times New Roman" w:hAnsi="Times New Roman" w:cs="Times New Roman"/>
          </w:rPr>
          <w:delText xml:space="preserve"> </w:delText>
        </w:r>
        <w:r w:rsidR="009371A9" w:rsidRPr="004D11F7" w:rsidDel="00B61EA6">
          <w:rPr>
            <w:rFonts w:ascii="Times New Roman" w:hAnsi="Times New Roman" w:cs="Times New Roman"/>
          </w:rPr>
          <w:delText>compensate to a certain extent the reduced UA vasodilation. Although the lack of BK</w:delText>
        </w:r>
        <w:r w:rsidR="009371A9" w:rsidRPr="004D11F7" w:rsidDel="00B61EA6">
          <w:rPr>
            <w:rFonts w:ascii="Times New Roman" w:hAnsi="Times New Roman" w:cs="Times New Roman"/>
            <w:vertAlign w:val="subscript"/>
          </w:rPr>
          <w:delText>Ca</w:delText>
        </w:r>
        <w:r w:rsidR="009371A9" w:rsidRPr="004D11F7" w:rsidDel="00B61EA6">
          <w:rPr>
            <w:rFonts w:ascii="Times New Roman" w:hAnsi="Times New Roman" w:cs="Times New Roman"/>
          </w:rPr>
          <w:delText xml:space="preserve"> </w:delText>
        </w:r>
        <w:r w:rsidR="00837C6F" w:rsidRPr="00E27EEB" w:rsidDel="00B61EA6">
          <w:rPr>
            <w:rFonts w:ascii="Times New Roman" w:hAnsi="Times New Roman" w:cs="Times New Roman"/>
            <w:i/>
          </w:rPr>
          <w:delText>might</w:delText>
        </w:r>
        <w:r w:rsidR="009371A9" w:rsidRPr="004D11F7" w:rsidDel="00B61EA6">
          <w:rPr>
            <w:rFonts w:ascii="Times New Roman" w:hAnsi="Times New Roman" w:cs="Times New Roman"/>
          </w:rPr>
          <w:delText xml:space="preserve"> also change the expression </w:delText>
        </w:r>
        <w:r w:rsidR="009371A9" w:rsidRPr="00E27EEB" w:rsidDel="00B61EA6">
          <w:rPr>
            <w:rFonts w:ascii="Times New Roman" w:hAnsi="Times New Roman" w:cs="Times New Roman"/>
            <w:i/>
          </w:rPr>
          <w:delText>and</w:delText>
        </w:r>
        <w:r w:rsidR="009371A9" w:rsidRPr="004D11F7" w:rsidDel="00B61EA6">
          <w:rPr>
            <w:rFonts w:ascii="Times New Roman" w:hAnsi="Times New Roman" w:cs="Times New Roman"/>
          </w:rPr>
          <w:delText xml:space="preserve"> subcellular localization of its auxiliary subunits, we did not explore this possibility. </w:delText>
        </w:r>
      </w:del>
      <w:r w:rsidR="009371A9" w:rsidRPr="004D11F7">
        <w:rPr>
          <w:rFonts w:ascii="Times New Roman" w:hAnsi="Times New Roman" w:cs="Times New Roman"/>
        </w:rPr>
        <w:t xml:space="preserve">In the case of </w:t>
      </w:r>
      <w:r w:rsidR="009371A9" w:rsidRPr="004D11F7">
        <w:rPr>
          <w:rFonts w:ascii="Symbol" w:hAnsi="Symbol" w:cs="Times New Roman"/>
        </w:rPr>
        <w:t></w:t>
      </w:r>
      <w:r w:rsidR="009371A9" w:rsidRPr="004D11F7">
        <w:rPr>
          <w:rFonts w:ascii="Times New Roman" w:hAnsi="Times New Roman" w:cs="Times New Roman"/>
        </w:rPr>
        <w:t>1</w:t>
      </w:r>
      <w:r w:rsidR="009371A9" w:rsidRPr="004D11F7">
        <w:rPr>
          <w:rFonts w:ascii="Times New Roman" w:hAnsi="Times New Roman" w:cs="Times New Roman"/>
          <w:i/>
        </w:rPr>
        <w:t xml:space="preserve"> </w:t>
      </w:r>
      <w:r w:rsidR="009371A9" w:rsidRPr="00E27EEB">
        <w:rPr>
          <w:rFonts w:ascii="Times New Roman" w:hAnsi="Times New Roman" w:cs="Times New Roman"/>
        </w:rPr>
        <w:t>knockout</w:t>
      </w:r>
      <w:r w:rsidR="009371A9" w:rsidRPr="004D11F7">
        <w:rPr>
          <w:rFonts w:ascii="Times New Roman" w:hAnsi="Times New Roman" w:cs="Times New Roman"/>
        </w:rPr>
        <w:t xml:space="preserve"> mice (</w:t>
      </w:r>
      <w:r w:rsidR="009371A9" w:rsidRPr="004D11F7">
        <w:rPr>
          <w:rFonts w:ascii="Symbol" w:hAnsi="Symbol" w:cs="Times New Roman"/>
        </w:rPr>
        <w:t></w:t>
      </w:r>
      <w:r w:rsidR="009371A9" w:rsidRPr="004D11F7">
        <w:rPr>
          <w:rFonts w:ascii="Times New Roman" w:hAnsi="Times New Roman" w:cs="Times New Roman"/>
        </w:rPr>
        <w:t>1</w:t>
      </w:r>
      <w:r w:rsidR="009371A9" w:rsidRPr="004D11F7">
        <w:rPr>
          <w:rFonts w:ascii="Times New Roman" w:hAnsi="Times New Roman" w:cs="Times New Roman"/>
          <w:vertAlign w:val="superscript"/>
        </w:rPr>
        <w:t>-/-</w:t>
      </w:r>
      <w:r w:rsidR="009371A9" w:rsidRPr="004D11F7">
        <w:rPr>
          <w:rFonts w:ascii="Times New Roman" w:hAnsi="Times New Roman" w:cs="Times New Roman"/>
        </w:rPr>
        <w:t>, right panel), the lack of this subunit causes a similar reduction in UA diameter</w:t>
      </w:r>
      <w:del w:id="52" w:author="Sarah England" w:date="2017-08-14T17:54:00Z">
        <w:r w:rsidR="009371A9" w:rsidRPr="004D11F7" w:rsidDel="00B61EA6">
          <w:rPr>
            <w:rFonts w:ascii="Times New Roman" w:hAnsi="Times New Roman" w:cs="Times New Roman"/>
          </w:rPr>
          <w:delText xml:space="preserve"> at late pregnancy and fewer pups per litter compared to WT mice</w:delText>
        </w:r>
      </w:del>
      <w:r w:rsidR="009371A9" w:rsidRPr="004D11F7">
        <w:rPr>
          <w:rFonts w:ascii="Times New Roman" w:hAnsi="Times New Roman" w:cs="Times New Roman"/>
        </w:rPr>
        <w:t xml:space="preserve">. However, the presence of both </w:t>
      </w:r>
      <w:r w:rsidR="009371A9" w:rsidRPr="004D11F7">
        <w:rPr>
          <w:rFonts w:ascii="Symbol" w:hAnsi="Symbol" w:cs="Times New Roman"/>
        </w:rPr>
        <w:t></w:t>
      </w:r>
      <w:r w:rsidR="009371A9" w:rsidRPr="004D11F7">
        <w:rPr>
          <w:rFonts w:ascii="Times New Roman" w:hAnsi="Times New Roman" w:cs="Times New Roman"/>
        </w:rPr>
        <w:t xml:space="preserve">- and </w:t>
      </w:r>
      <w:r w:rsidR="009371A9" w:rsidRPr="004D11F7">
        <w:rPr>
          <w:rFonts w:ascii="Symbol" w:hAnsi="Symbol" w:cs="Times New Roman"/>
        </w:rPr>
        <w:t></w:t>
      </w:r>
      <w:r w:rsidR="009371A9" w:rsidRPr="004D11F7">
        <w:rPr>
          <w:rFonts w:ascii="Times New Roman" w:hAnsi="Times New Roman" w:cs="Times New Roman"/>
        </w:rPr>
        <w:t>1-subunits mitigate these reductions. EC, endothelial cells.</w:t>
      </w:r>
      <w:r>
        <w:rPr>
          <w:rFonts w:ascii="Times New Roman" w:hAnsi="Times New Roman" w:cs="Times New Roman"/>
        </w:rPr>
        <w:t>”</w:t>
      </w:r>
      <w:commentRangeEnd w:id="4"/>
      <w:r w:rsidR="00B61EA6">
        <w:rPr>
          <w:rStyle w:val="CommentReference"/>
        </w:rPr>
        <w:commentReference w:id="4"/>
      </w:r>
    </w:p>
    <w:p w14:paraId="3EF56325" w14:textId="77777777" w:rsidR="00FC607B" w:rsidRDefault="00FC607B" w:rsidP="0036184B">
      <w:pPr>
        <w:rPr>
          <w:rFonts w:ascii="Times New Roman" w:hAnsi="Times New Roman" w:cs="Times New Roman"/>
        </w:rPr>
      </w:pPr>
    </w:p>
    <w:p w14:paraId="66E96AE4" w14:textId="77777777" w:rsidR="002F2284" w:rsidRDefault="002F2284">
      <w:pPr>
        <w:rPr>
          <w:rFonts w:ascii="Times New Roman" w:hAnsi="Times New Roman" w:cs="Times New Roman"/>
        </w:rPr>
      </w:pPr>
      <w:r>
        <w:rPr>
          <w:rFonts w:ascii="Times New Roman" w:hAnsi="Times New Roman" w:cs="Times New Roman"/>
        </w:rPr>
        <w:t xml:space="preserve">4) </w:t>
      </w:r>
      <w:r w:rsidR="00616FC5">
        <w:rPr>
          <w:rFonts w:ascii="Times New Roman" w:hAnsi="Times New Roman" w:cs="Times New Roman"/>
        </w:rPr>
        <w:t>The r</w:t>
      </w:r>
      <w:r w:rsidR="005C2779">
        <w:rPr>
          <w:rFonts w:ascii="Times New Roman" w:hAnsi="Times New Roman" w:cs="Times New Roman"/>
        </w:rPr>
        <w:t>eviewer was satisfied with our answer to this question.</w:t>
      </w:r>
    </w:p>
    <w:p w14:paraId="23B68E9D" w14:textId="77777777" w:rsidR="005C2779" w:rsidRPr="00FC607B" w:rsidRDefault="005C2779">
      <w:pPr>
        <w:rPr>
          <w:rFonts w:ascii="Times New Roman" w:hAnsi="Times New Roman" w:cs="Times New Roman"/>
        </w:rPr>
      </w:pPr>
    </w:p>
    <w:p w14:paraId="2D89D216" w14:textId="77777777" w:rsidR="00985F83" w:rsidRDefault="00985F83">
      <w:pPr>
        <w:rPr>
          <w:rFonts w:ascii="Times New Roman" w:hAnsi="Times New Roman" w:cs="Times New Roman"/>
        </w:rPr>
      </w:pPr>
      <w:r>
        <w:rPr>
          <w:rFonts w:ascii="Times New Roman" w:hAnsi="Times New Roman" w:cs="Times New Roman"/>
        </w:rPr>
        <w:t xml:space="preserve">In the second review, Reviewer #2 raised an additional point about the difference in vascular tone between P14 and P18. We agree that this is an interesting finding and would be happy to add text to the Discussion to address this </w:t>
      </w:r>
      <w:commentRangeStart w:id="53"/>
      <w:r>
        <w:rPr>
          <w:rFonts w:ascii="Times New Roman" w:hAnsi="Times New Roman" w:cs="Times New Roman"/>
        </w:rPr>
        <w:t>issue</w:t>
      </w:r>
      <w:commentRangeEnd w:id="53"/>
      <w:r w:rsidR="00F71942">
        <w:rPr>
          <w:rStyle w:val="CommentReference"/>
        </w:rPr>
        <w:commentReference w:id="53"/>
      </w:r>
      <w:r>
        <w:rPr>
          <w:rFonts w:ascii="Times New Roman" w:hAnsi="Times New Roman" w:cs="Times New Roman"/>
        </w:rPr>
        <w:t>.</w:t>
      </w:r>
    </w:p>
    <w:p w14:paraId="1B4D608C" w14:textId="77777777" w:rsidR="00985F83" w:rsidRDefault="00985F83">
      <w:pPr>
        <w:rPr>
          <w:rFonts w:ascii="Times New Roman" w:hAnsi="Times New Roman" w:cs="Times New Roman"/>
        </w:rPr>
      </w:pPr>
    </w:p>
    <w:p w14:paraId="027DAA70" w14:textId="77777777" w:rsidR="009A10CB" w:rsidRDefault="00985F83">
      <w:pPr>
        <w:rPr>
          <w:rFonts w:ascii="Times New Roman" w:hAnsi="Times New Roman" w:cs="Times New Roman"/>
        </w:rPr>
      </w:pPr>
      <w:r>
        <w:rPr>
          <w:rFonts w:ascii="Times New Roman" w:hAnsi="Times New Roman" w:cs="Times New Roman"/>
        </w:rPr>
        <w:t>We hope that you will allow us another opportunity to address the remaining concerns of the two reviewers.</w:t>
      </w:r>
    </w:p>
    <w:p w14:paraId="2A003A6B" w14:textId="77777777" w:rsidR="009A10CB" w:rsidRDefault="009A10CB">
      <w:pPr>
        <w:rPr>
          <w:rFonts w:ascii="Times New Roman" w:hAnsi="Times New Roman" w:cs="Times New Roman"/>
        </w:rPr>
      </w:pPr>
    </w:p>
    <w:p w14:paraId="65CDE965" w14:textId="77777777" w:rsidR="00473C96" w:rsidRDefault="00473C96">
      <w:pPr>
        <w:rPr>
          <w:rFonts w:ascii="Times New Roman" w:hAnsi="Times New Roman" w:cs="Times New Roman"/>
        </w:rPr>
      </w:pPr>
      <w:r>
        <w:rPr>
          <w:rFonts w:ascii="Times New Roman" w:hAnsi="Times New Roman" w:cs="Times New Roman"/>
        </w:rPr>
        <w:t>Best regards,</w:t>
      </w:r>
    </w:p>
    <w:p w14:paraId="277FC652" w14:textId="77777777" w:rsidR="00473C96" w:rsidRDefault="00473C96">
      <w:pPr>
        <w:rPr>
          <w:rFonts w:ascii="Times New Roman" w:hAnsi="Times New Roman" w:cs="Times New Roman"/>
        </w:rPr>
      </w:pPr>
    </w:p>
    <w:p w14:paraId="6BE81094" w14:textId="77777777" w:rsidR="00C87C28" w:rsidRPr="00FC607B" w:rsidRDefault="009A10CB">
      <w:pPr>
        <w:rPr>
          <w:rFonts w:ascii="Times New Roman" w:hAnsi="Times New Roman" w:cs="Times New Roman"/>
          <w:iCs/>
        </w:rPr>
      </w:pPr>
      <w:r>
        <w:rPr>
          <w:rFonts w:ascii="Times New Roman" w:hAnsi="Times New Roman" w:cs="Times New Roman"/>
        </w:rPr>
        <w:t xml:space="preserve"> </w:t>
      </w:r>
      <w:r w:rsidR="00C87C28" w:rsidRPr="00FC607B">
        <w:rPr>
          <w:rFonts w:ascii="Times New Roman" w:hAnsi="Times New Roman" w:cs="Times New Roman"/>
        </w:rPr>
        <w:t xml:space="preserve">  </w:t>
      </w:r>
    </w:p>
    <w:sectPr w:rsidR="00C87C28" w:rsidRPr="00FC607B" w:rsidSect="00A229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Sarah England" w:date="2017-08-14T17:56:00Z" w:initials="SE">
    <w:p w14:paraId="40D0E0F9" w14:textId="77777777" w:rsidR="00B61EA6" w:rsidRDefault="00B61EA6">
      <w:pPr>
        <w:pStyle w:val="CommentText"/>
      </w:pPr>
      <w:r>
        <w:rPr>
          <w:rStyle w:val="CommentReference"/>
        </w:rPr>
        <w:annotationRef/>
      </w:r>
      <w:r>
        <w:t xml:space="preserve">Ok…I have to go but this needs to be </w:t>
      </w:r>
      <w:r w:rsidR="00655660">
        <w:t xml:space="preserve">simplified.  I would not go into the whole issue about the pup number, etc...keep is simple.  Please send back when you edit.  </w:t>
      </w:r>
    </w:p>
  </w:comment>
  <w:comment w:id="53" w:author="Sarah England" w:date="2017-08-14T17:41:00Z" w:initials="SE">
    <w:p w14:paraId="285376D1" w14:textId="77777777" w:rsidR="00F71942" w:rsidRDefault="00F71942">
      <w:pPr>
        <w:pStyle w:val="CommentText"/>
      </w:pPr>
      <w:r>
        <w:rPr>
          <w:rStyle w:val="CommentReference"/>
        </w:rPr>
        <w:annotationRef/>
      </w:r>
      <w:r>
        <w:t xml:space="preserve">I would have just answered Reviewer 2 now to stop the back and forth since it takes them forever to get back to you.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D0E0F9" w15:done="0"/>
  <w15:commentEx w15:paraId="285376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hideGrammaticalErrors/>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28"/>
    <w:rsid w:val="00084807"/>
    <w:rsid w:val="000F2D21"/>
    <w:rsid w:val="00107B61"/>
    <w:rsid w:val="001D192D"/>
    <w:rsid w:val="001E23E1"/>
    <w:rsid w:val="00222CEB"/>
    <w:rsid w:val="00253CA7"/>
    <w:rsid w:val="00256203"/>
    <w:rsid w:val="002565F2"/>
    <w:rsid w:val="0029187C"/>
    <w:rsid w:val="002F1DC9"/>
    <w:rsid w:val="002F2284"/>
    <w:rsid w:val="00330690"/>
    <w:rsid w:val="00336232"/>
    <w:rsid w:val="00343CB5"/>
    <w:rsid w:val="0036184B"/>
    <w:rsid w:val="003F69FB"/>
    <w:rsid w:val="00451143"/>
    <w:rsid w:val="00473C96"/>
    <w:rsid w:val="004E5C81"/>
    <w:rsid w:val="004F1496"/>
    <w:rsid w:val="00537E39"/>
    <w:rsid w:val="00573D67"/>
    <w:rsid w:val="00585FE3"/>
    <w:rsid w:val="005A0CEF"/>
    <w:rsid w:val="005A2225"/>
    <w:rsid w:val="005C2779"/>
    <w:rsid w:val="005C5098"/>
    <w:rsid w:val="00616FC5"/>
    <w:rsid w:val="00655660"/>
    <w:rsid w:val="006C0189"/>
    <w:rsid w:val="0070199E"/>
    <w:rsid w:val="00727704"/>
    <w:rsid w:val="008004F1"/>
    <w:rsid w:val="00837C6F"/>
    <w:rsid w:val="00867EF8"/>
    <w:rsid w:val="008E1500"/>
    <w:rsid w:val="00931CAD"/>
    <w:rsid w:val="009371A9"/>
    <w:rsid w:val="009421F9"/>
    <w:rsid w:val="00975799"/>
    <w:rsid w:val="00985F83"/>
    <w:rsid w:val="009A10CB"/>
    <w:rsid w:val="009F7C89"/>
    <w:rsid w:val="00A1359A"/>
    <w:rsid w:val="00A2292F"/>
    <w:rsid w:val="00A45A8A"/>
    <w:rsid w:val="00A60EE1"/>
    <w:rsid w:val="00A843A6"/>
    <w:rsid w:val="00AB48E2"/>
    <w:rsid w:val="00AD7518"/>
    <w:rsid w:val="00AF4A5B"/>
    <w:rsid w:val="00AF7CF3"/>
    <w:rsid w:val="00B61EA6"/>
    <w:rsid w:val="00B97CC6"/>
    <w:rsid w:val="00BE134B"/>
    <w:rsid w:val="00C87C28"/>
    <w:rsid w:val="00D05F3A"/>
    <w:rsid w:val="00D357EB"/>
    <w:rsid w:val="00D87E55"/>
    <w:rsid w:val="00DA52B9"/>
    <w:rsid w:val="00DC7CC8"/>
    <w:rsid w:val="00E27EEB"/>
    <w:rsid w:val="00E95F6A"/>
    <w:rsid w:val="00EA5FF7"/>
    <w:rsid w:val="00EA76F2"/>
    <w:rsid w:val="00EB3520"/>
    <w:rsid w:val="00EE24A9"/>
    <w:rsid w:val="00F04B98"/>
    <w:rsid w:val="00F609A8"/>
    <w:rsid w:val="00F71942"/>
    <w:rsid w:val="00F72DED"/>
    <w:rsid w:val="00F83DD3"/>
    <w:rsid w:val="00F975B8"/>
    <w:rsid w:val="00FC60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CDA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09A8"/>
  </w:style>
  <w:style w:type="paragraph" w:styleId="BalloonText">
    <w:name w:val="Balloon Text"/>
    <w:basedOn w:val="Normal"/>
    <w:link w:val="BalloonTextChar"/>
    <w:uiPriority w:val="99"/>
    <w:semiHidden/>
    <w:unhideWhenUsed/>
    <w:rsid w:val="00585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5FE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85F83"/>
    <w:rPr>
      <w:sz w:val="18"/>
      <w:szCs w:val="18"/>
    </w:rPr>
  </w:style>
  <w:style w:type="paragraph" w:styleId="CommentText">
    <w:name w:val="annotation text"/>
    <w:basedOn w:val="Normal"/>
    <w:link w:val="CommentTextChar"/>
    <w:uiPriority w:val="99"/>
    <w:semiHidden/>
    <w:unhideWhenUsed/>
    <w:rsid w:val="00985F83"/>
  </w:style>
  <w:style w:type="character" w:customStyle="1" w:styleId="CommentTextChar">
    <w:name w:val="Comment Text Char"/>
    <w:basedOn w:val="DefaultParagraphFont"/>
    <w:link w:val="CommentText"/>
    <w:uiPriority w:val="99"/>
    <w:semiHidden/>
    <w:rsid w:val="00985F83"/>
  </w:style>
  <w:style w:type="paragraph" w:styleId="CommentSubject">
    <w:name w:val="annotation subject"/>
    <w:basedOn w:val="CommentText"/>
    <w:next w:val="CommentText"/>
    <w:link w:val="CommentSubjectChar"/>
    <w:uiPriority w:val="99"/>
    <w:semiHidden/>
    <w:unhideWhenUsed/>
    <w:rsid w:val="00985F83"/>
    <w:rPr>
      <w:b/>
      <w:bCs/>
      <w:sz w:val="20"/>
      <w:szCs w:val="20"/>
    </w:rPr>
  </w:style>
  <w:style w:type="character" w:customStyle="1" w:styleId="CommentSubjectChar">
    <w:name w:val="Comment Subject Char"/>
    <w:basedOn w:val="CommentTextChar"/>
    <w:link w:val="CommentSubject"/>
    <w:uiPriority w:val="99"/>
    <w:semiHidden/>
    <w:rsid w:val="00985F83"/>
    <w:rPr>
      <w:b/>
      <w:bCs/>
      <w:sz w:val="20"/>
      <w:szCs w:val="20"/>
    </w:rPr>
  </w:style>
  <w:style w:type="paragraph" w:styleId="Revision">
    <w:name w:val="Revision"/>
    <w:hidden/>
    <w:uiPriority w:val="99"/>
    <w:semiHidden/>
    <w:rsid w:val="0093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10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5445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Washington University School of Medicine</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Lorca, Ramon</dc:creator>
  <cp:keywords/>
  <dc:description/>
  <cp:lastModifiedBy>Lorca, Ramon</cp:lastModifiedBy>
  <cp:revision>2</cp:revision>
  <dcterms:created xsi:type="dcterms:W3CDTF">2017-08-15T22:18:00Z</dcterms:created>
  <dcterms:modified xsi:type="dcterms:W3CDTF">2017-08-15T22:18:00Z</dcterms:modified>
</cp:coreProperties>
</file>